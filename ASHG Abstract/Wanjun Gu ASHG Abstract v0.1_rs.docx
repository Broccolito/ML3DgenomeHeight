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E1C28" w14:textId="77777777" w:rsid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In-silico prediction of the 3D genome of body height-associated haplotypes</w:t>
      </w:r>
    </w:p>
    <w:p w14:paraId="1F4B9ABF" w14:textId="548BD9B5" w:rsid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Wanjun Gu, Erin Gilbertson, Rany Salem, </w:t>
      </w:r>
      <w:commentRangeStart w:id="0"/>
      <w:r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Tony Capra</w:t>
      </w:r>
      <w:commentRangeEnd w:id="0"/>
      <w:r w:rsidR="000E4A37">
        <w:rPr>
          <w:rStyle w:val="CommentReference"/>
        </w:rPr>
        <w:commentReference w:id="0"/>
      </w:r>
    </w:p>
    <w:p w14:paraId="6625500A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50AFF5B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Background</w:t>
      </w:r>
    </w:p>
    <w:p w14:paraId="11F2EADA" w14:textId="4AFEB8EE" w:rsidR="002A5E70" w:rsidRPr="002A5E70" w:rsidRDefault="000E4A37" w:rsidP="000E4A37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ins w:id="1" w:author="R Salem" w:date="2024-05-28T18:18:00Z" w16du:dateUtc="2024-05-29T01:18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The majority of disease associated variants identified via </w:t>
        </w:r>
      </w:ins>
      <w:del w:id="2" w:author="R Salem" w:date="2024-05-28T18:18:00Z" w16du:dateUtc="2024-05-29T01:18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>Genome-wide association studies (</w:delText>
        </w:r>
      </w:del>
      <w:commentRangeStart w:id="3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GWAS</w:t>
      </w:r>
      <w:commentRangeEnd w:id="3"/>
      <w:r w:rsidR="00553B86">
        <w:rPr>
          <w:rStyle w:val="CommentReference"/>
        </w:rPr>
        <w:commentReference w:id="3"/>
      </w:r>
      <w:del w:id="4" w:author="R Salem" w:date="2024-05-28T18:18:00Z" w16du:dateUtc="2024-05-29T01:18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>)</w:delText>
        </w:r>
      </w:del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</w:t>
      </w:r>
      <w:del w:id="5" w:author="R Salem" w:date="2024-05-28T18:18:00Z" w16du:dateUtc="2024-05-29T01:18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often identify variants associated with phenotypes that </w:delText>
        </w:r>
      </w:del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are </w:t>
      </w:r>
      <w:del w:id="6" w:author="R Salem" w:date="2024-05-28T18:19:00Z" w16du:dateUtc="2024-05-29T01:19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predominantly </w:delText>
        </w:r>
      </w:del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non-protein-coding</w:t>
      </w:r>
      <w:del w:id="7" w:author="R Salem" w:date="2024-05-28T18:19:00Z" w16du:dateUtc="2024-05-29T01:19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 and regulatory in nature</w:delText>
        </w:r>
      </w:del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. </w:t>
      </w:r>
      <w:ins w:id="8" w:author="R Salem" w:date="2024-05-28T18:20:00Z" w16du:dateUtc="2024-05-29T01:20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The mechanism by which non-coding variants </w:t>
        </w:r>
      </w:ins>
      <w:ins w:id="9" w:author="R Salem" w:date="2024-05-28T18:21:00Z" w16du:dateUtc="2024-05-29T01:21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affect disease </w:t>
        </w:r>
      </w:ins>
      <w:ins w:id="10" w:author="R Salem" w:date="2024-05-28T18:20:00Z" w16du:dateUtc="2024-05-29T01:20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is unknown but </w:t>
        </w:r>
      </w:ins>
      <w:ins w:id="11" w:author="R Salem" w:date="2024-05-28T18:21:00Z" w16du:dateUtc="2024-05-29T01:21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are </w:t>
        </w:r>
      </w:ins>
      <w:ins w:id="12" w:author="R Salem" w:date="2024-05-28T18:20:00Z" w16du:dateUtc="2024-05-29T01:20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thought </w:t>
        </w:r>
      </w:ins>
      <w:ins w:id="13" w:author="R Salem" w:date="2024-05-28T18:21:00Z" w16du:dateUtc="2024-05-29T01:21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to play a re</w:t>
        </w:r>
      </w:ins>
      <w:ins w:id="14" w:author="R Salem" w:date="2024-05-28T18:19:00Z" w16du:dateUtc="2024-05-29T01:19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gulatory function. </w:t>
        </w:r>
      </w:ins>
      <w:del w:id="15" w:author="R Salem" w:date="2024-05-28T18:22:00Z" w16du:dateUtc="2024-05-29T01:22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Such </w:delText>
        </w:r>
      </w:del>
      <w:ins w:id="16" w:author="R Salem" w:date="2024-05-28T18:24:00Z" w16du:dateUtc="2024-05-29T01:24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Consideration of three-dimensional genome architecture may reveal the mechanism by which </w:t>
        </w:r>
      </w:ins>
      <w:ins w:id="17" w:author="R Salem" w:date="2024-05-28T18:25:00Z" w16du:dateUtc="2024-05-29T01:25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non-coding variants influence </w:t>
        </w:r>
      </w:ins>
      <w:del w:id="18" w:author="R Salem" w:date="2024-05-28T18:25:00Z" w16du:dateUtc="2024-05-29T01:25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variants may influence the three-dimensional (3D) genome architecture, thereby affecting the </w:delText>
        </w:r>
      </w:del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gene expression of target genes. </w:t>
      </w:r>
      <w:moveFromRangeStart w:id="19" w:author="R Salem" w:date="2024-05-28T18:26:00Z" w:name="move167813192"/>
      <w:moveFrom w:id="20" w:author="R Salem" w:date="2024-05-28T18:26:00Z" w16du:dateUtc="2024-05-29T01:26:00Z">
        <w:r w:rsidR="002A5E70" w:rsidRPr="002A5E70" w:rsidDel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The 3D genome structure can be predicted in silico using machine learning models based solely on DNA sequence information. </w:t>
        </w:r>
      </w:moveFrom>
      <w:moveFromRangeEnd w:id="19"/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For </w:t>
      </w:r>
      <w:ins w:id="21" w:author="R Salem" w:date="2024-05-28T18:25:00Z" w16du:dateUtc="2024-05-29T01:25:00Z">
        <w:r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example, </w:t>
        </w:r>
      </w:ins>
      <w:r w:rsidR="002A5E70"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phenotypes like body height, SNP heritability shows significant clustering within topologically associated domains (TADs), and these domains provide a framework for understanding the genetic architecture of body height through extensive GWAS summary statistics.</w:t>
      </w:r>
    </w:p>
    <w:p w14:paraId="2F2867CA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Methods</w:t>
      </w:r>
    </w:p>
    <w:p w14:paraId="3C228BDF" w14:textId="1F320642" w:rsidR="002A5E70" w:rsidRPr="002A5E70" w:rsidRDefault="002A5E70" w:rsidP="0015621E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In our study, </w:t>
      </w:r>
      <w:ins w:id="22" w:author="R Salem" w:date="2024-05-28T18:26:00Z" w16du:dateUtc="2024-05-29T01:26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we leverage a recently </w:t>
        </w:r>
      </w:ins>
      <w:ins w:id="23" w:author="R Salem" w:date="2024-05-28T18:27:00Z" w16du:dateUtc="2024-05-29T01:27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computational </w:t>
        </w:r>
      </w:ins>
      <w:ins w:id="24" w:author="R Salem" w:date="2024-05-28T18:26:00Z" w16du:dateUtc="2024-05-29T01:26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method that predicts </w:t>
        </w:r>
      </w:ins>
      <w:moveToRangeStart w:id="25" w:author="R Salem" w:date="2024-05-28T18:26:00Z" w:name="move167813192"/>
      <w:moveTo w:id="26" w:author="R Salem" w:date="2024-05-28T18:26:00Z" w16du:dateUtc="2024-05-29T01:26:00Z">
        <w:del w:id="27" w:author="R Salem" w:date="2024-05-28T18:26:00Z" w16du:dateUtc="2024-05-29T01:26:00Z">
          <w:r w:rsidR="000E4A37" w:rsidRPr="002A5E70" w:rsidDel="000E4A37">
            <w:rPr>
              <w:rFonts w:ascii="Arial" w:eastAsia="Times New Roman" w:hAnsi="Arial" w:cs="Arial"/>
              <w:color w:val="242424"/>
              <w:kern w:val="0"/>
              <w:sz w:val="22"/>
              <w:szCs w:val="22"/>
              <w:shd w:val="clear" w:color="auto" w:fill="FFFFFF"/>
              <w14:ligatures w14:val="none"/>
            </w:rPr>
            <w:delText xml:space="preserve">The </w:delText>
          </w:r>
        </w:del>
        <w:r w:rsidR="000E4A37" w:rsidRPr="002A5E70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3D genome structure </w:t>
        </w:r>
      </w:moveTo>
      <w:ins w:id="28" w:author="R Salem" w:date="2024-05-28T18:26:00Z" w16du:dateUtc="2024-05-29T01:26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via </w:t>
        </w:r>
      </w:ins>
      <w:moveTo w:id="29" w:author="R Salem" w:date="2024-05-28T18:26:00Z" w16du:dateUtc="2024-05-29T01:26:00Z">
        <w:del w:id="30" w:author="R Salem" w:date="2024-05-28T18:26:00Z" w16du:dateUtc="2024-05-29T01:26:00Z">
          <w:r w:rsidR="000E4A37" w:rsidRPr="002A5E70" w:rsidDel="000E4A37">
            <w:rPr>
              <w:rFonts w:ascii="Arial" w:eastAsia="Times New Roman" w:hAnsi="Arial" w:cs="Arial"/>
              <w:color w:val="242424"/>
              <w:kern w:val="0"/>
              <w:sz w:val="22"/>
              <w:szCs w:val="22"/>
              <w:shd w:val="clear" w:color="auto" w:fill="FFFFFF"/>
              <w14:ligatures w14:val="none"/>
            </w:rPr>
            <w:delText xml:space="preserve">can be predicted in silico using </w:delText>
          </w:r>
        </w:del>
        <w:r w:rsidR="000E4A37" w:rsidRPr="002A5E70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machine learning models </w:t>
        </w:r>
      </w:moveTo>
      <w:ins w:id="31" w:author="R Salem" w:date="2024-05-28T18:26:00Z" w16du:dateUtc="2024-05-29T01:26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using </w:t>
        </w:r>
      </w:ins>
      <w:moveTo w:id="32" w:author="R Salem" w:date="2024-05-28T18:26:00Z" w16du:dateUtc="2024-05-29T01:26:00Z">
        <w:del w:id="33" w:author="R Salem" w:date="2024-05-28T18:26:00Z" w16du:dateUtc="2024-05-29T01:26:00Z">
          <w:r w:rsidR="000E4A37" w:rsidRPr="002A5E70" w:rsidDel="000E4A37">
            <w:rPr>
              <w:rFonts w:ascii="Arial" w:eastAsia="Times New Roman" w:hAnsi="Arial" w:cs="Arial"/>
              <w:color w:val="242424"/>
              <w:kern w:val="0"/>
              <w:sz w:val="22"/>
              <w:szCs w:val="22"/>
              <w:shd w:val="clear" w:color="auto" w:fill="FFFFFF"/>
              <w14:ligatures w14:val="none"/>
            </w:rPr>
            <w:delText xml:space="preserve">based solely on </w:delText>
          </w:r>
        </w:del>
      </w:moveTo>
      <w:ins w:id="34" w:author="R Salem" w:date="2024-05-28T18:27:00Z" w16du:dateUtc="2024-05-29T01:27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whole genome-sequencing </w:t>
        </w:r>
      </w:ins>
      <w:ins w:id="35" w:author="R Salem" w:date="2024-05-28T18:28:00Z" w16du:dateUtc="2024-05-29T01:28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(WGS) </w:t>
        </w:r>
      </w:ins>
      <w:moveTo w:id="36" w:author="R Salem" w:date="2024-05-28T18:26:00Z" w16du:dateUtc="2024-05-29T01:26:00Z">
        <w:del w:id="37" w:author="R Salem" w:date="2024-05-28T18:27:00Z" w16du:dateUtc="2024-05-29T01:27:00Z">
          <w:r w:rsidR="000E4A37" w:rsidRPr="002A5E70" w:rsidDel="000E4A37">
            <w:rPr>
              <w:rFonts w:ascii="Arial" w:eastAsia="Times New Roman" w:hAnsi="Arial" w:cs="Arial"/>
              <w:color w:val="242424"/>
              <w:kern w:val="0"/>
              <w:sz w:val="22"/>
              <w:szCs w:val="22"/>
              <w:shd w:val="clear" w:color="auto" w:fill="FFFFFF"/>
              <w14:ligatures w14:val="none"/>
            </w:rPr>
            <w:delText>DNA sequence information</w:delText>
          </w:r>
        </w:del>
      </w:moveTo>
      <w:ins w:id="38" w:author="R Salem" w:date="2024-05-28T18:27:00Z" w16du:dateUtc="2024-05-29T01:27:00Z">
        <w:r w:rsidR="000E4A37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data</w:t>
        </w:r>
      </w:ins>
      <w:moveTo w:id="39" w:author="R Salem" w:date="2024-05-28T18:26:00Z" w16du:dateUtc="2024-05-29T01:26:00Z">
        <w:r w:rsidR="000E4A37" w:rsidRPr="002A5E70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.</w:t>
        </w:r>
      </w:moveTo>
      <w:moveToRangeEnd w:id="25"/>
      <w:ins w:id="40" w:author="R Salem" w:date="2024-05-28T18:27:00Z" w16du:dateUtc="2024-05-29T01:27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 We applied this data to </w:t>
        </w:r>
      </w:ins>
      <w:del w:id="41" w:author="R Salem" w:date="2024-05-28T18:28:00Z" w16du:dateUtc="2024-05-29T01:28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we processed and analyzed comprehensive 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GWAS summary statistics for </w:t>
      </w:r>
      <w:ins w:id="42" w:author="R Salem" w:date="2024-05-28T18:28:00Z" w16du:dateUtc="2024-05-29T01:28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human adult </w:t>
        </w:r>
      </w:ins>
      <w:del w:id="43" w:author="R Salem" w:date="2024-05-28T18:28:00Z" w16du:dateUtc="2024-05-29T01:28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body 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height, focusing on suggested genome-wide significant regions (top p-value ≤ 5e-5). Utilizing the NHLBI Trans-Omics for Precision Medicine (</w:t>
      </w:r>
      <w:proofErr w:type="spellStart"/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TopMed</w:t>
      </w:r>
      <w:proofErr w:type="spellEnd"/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) </w:t>
      </w:r>
      <w:del w:id="44" w:author="R Salem" w:date="2024-05-28T18:29:00Z" w16du:dateUtc="2024-05-29T01:29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sequencing </w:delText>
        </w:r>
      </w:del>
      <w:ins w:id="45" w:author="R Salem" w:date="2024-05-28T18:29:00Z" w16du:dateUtc="2024-05-29T01:29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WGS data for </w:t>
        </w:r>
        <w:commentRangeStart w:id="46"/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~50,000</w:t>
        </w:r>
        <w:commentRangeEnd w:id="46"/>
        <w:r w:rsidR="0015621E">
          <w:rPr>
            <w:rStyle w:val="CommentReference"/>
          </w:rPr>
          <w:commentReference w:id="46"/>
        </w:r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 subjects</w:t>
        </w:r>
      </w:ins>
      <w:del w:id="47" w:author="R Salem" w:date="2024-05-28T18:29:00Z" w16du:dateUtc="2024-05-29T01:29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>dataset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, we imputed haplotypes for these significant signals across diverse populations, including Europeans, Africans, East Asians, South Asians, and Admixed/non-admixed Americans. </w:t>
      </w:r>
      <w:del w:id="48" w:author="R Salem" w:date="2024-05-28T18:29:00Z" w16du:dateUtc="2024-05-29T01:29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These </w:delText>
        </w:r>
        <w:commentRangeStart w:id="49"/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>h</w:delText>
        </w:r>
      </w:del>
      <w:ins w:id="50" w:author="R Salem" w:date="2024-05-28T18:29:00Z" w16du:dateUtc="2024-05-29T01:29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H</w:t>
        </w:r>
      </w:ins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aplotypes were then edited into the 200-kb reference sequences</w:t>
      </w:r>
      <w:ins w:id="51" w:author="R Salem" w:date="2024-05-28T18:29:00Z" w16du:dateUtc="2024-05-29T01:29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 </w:t>
        </w:r>
      </w:ins>
      <w:commentRangeEnd w:id="49"/>
      <w:ins w:id="52" w:author="R Salem" w:date="2024-05-28T18:30:00Z" w16du:dateUtc="2024-05-29T01:30:00Z">
        <w:r w:rsidR="0015621E">
          <w:rPr>
            <w:rStyle w:val="CommentReference"/>
          </w:rPr>
          <w:commentReference w:id="49"/>
        </w:r>
      </w:ins>
      <w:ins w:id="53" w:author="R Salem" w:date="2024-05-28T18:29:00Z" w16du:dateUtc="2024-05-29T01:29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and</w:t>
        </w:r>
      </w:ins>
      <w:del w:id="54" w:author="R Salem" w:date="2024-05-28T18:29:00Z" w16du:dateUtc="2024-05-29T01:29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>, which were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fed into </w:t>
      </w:r>
      <w:del w:id="55" w:author="R Salem" w:date="2024-05-28T18:29:00Z" w16du:dateUtc="2024-05-29T01:29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a </w:delText>
        </w:r>
      </w:del>
      <w:ins w:id="56" w:author="R Salem" w:date="2024-05-28T18:29:00Z" w16du:dateUtc="2024-05-29T01:29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the</w:t>
        </w:r>
        <w:r w:rsidR="0015621E" w:rsidRPr="002A5E70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 </w:t>
        </w:r>
      </w:ins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machine-learning model to predict alterations in the 3D genome structure. We quantified </w:t>
      </w:r>
      <w:del w:id="57" w:author="R Salem" w:date="2024-05-28T18:30:00Z" w16du:dateUtc="2024-05-29T01:30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changes in 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3D </w:t>
      </w:r>
      <w:ins w:id="58" w:author="R Salem" w:date="2024-05-28T18:30:00Z" w16du:dateUtc="2024-05-29T01:30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genomic </w:t>
        </w:r>
      </w:ins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structure </w:t>
      </w:r>
      <w:ins w:id="59" w:author="R Salem" w:date="2024-05-28T18:30:00Z" w16du:dateUtc="2024-05-29T01:30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c</w:t>
        </w:r>
      </w:ins>
      <w:ins w:id="60" w:author="R Salem" w:date="2024-05-28T18:31:00Z" w16du:dateUtc="2024-05-29T01:31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hanges </w:t>
        </w:r>
      </w:ins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using the Spearman correlation between distance matrices of reference and edited sequences, defining divergence scores as one minus the correlation coefficient.</w:t>
      </w:r>
    </w:p>
    <w:p w14:paraId="145CBB89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Results</w:t>
      </w:r>
    </w:p>
    <w:p w14:paraId="44934239" w14:textId="6745EC2F" w:rsidR="002A5E70" w:rsidRPr="002A5E70" w:rsidRDefault="002A5E70" w:rsidP="002A5E7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We evaluated 9917 genomic regions, divergence-scoring each for common haplotypes (haplotype count ≥ 30) found in the </w:t>
      </w:r>
      <w:proofErr w:type="spellStart"/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TopMed</w:t>
      </w:r>
      <w:proofErr w:type="spellEnd"/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dataset. A total of 107 regions (1.08% of all regions) </w:t>
      </w:r>
      <w:commentRangeStart w:id="61"/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exhibited divergence scores greater than 0.001, </w:t>
      </w:r>
      <w:commentRangeEnd w:id="61"/>
      <w:r w:rsidR="00B849A8">
        <w:rPr>
          <w:rStyle w:val="CommentReference"/>
        </w:rPr>
        <w:commentReference w:id="61"/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and 17 regions (0.17% of all regions) had divergence scores exceeding 0.01. The most notable divergence, with a score of 0.113, was near the </w:t>
      </w:r>
      <w:r w:rsidRPr="002A5E70">
        <w:rPr>
          <w:rFonts w:ascii="Arial" w:eastAsia="Times New Roman" w:hAnsi="Arial" w:cs="Arial"/>
          <w:i/>
          <w:iCs/>
          <w:color w:val="242424"/>
          <w:kern w:val="0"/>
          <w:sz w:val="22"/>
          <w:szCs w:val="22"/>
          <w:shd w:val="clear" w:color="auto" w:fill="FFFFFF"/>
          <w14:ligatures w14:val="none"/>
        </w:rPr>
        <w:t>LCOR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gene on </w:t>
      </w:r>
      <w:del w:id="62" w:author="R Salem" w:date="2024-05-28T18:31:00Z" w16du:dateUtc="2024-05-29T01:31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chromosome </w:delText>
        </w:r>
      </w:del>
      <w:ins w:id="63" w:author="R Salem" w:date="2024-05-28T18:31:00Z" w16du:dateUtc="2024-05-29T01:31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>chr</w:t>
        </w:r>
        <w:r w:rsidR="0015621E" w:rsidRPr="002A5E70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 </w:t>
        </w:r>
      </w:ins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10. A specific variant at this locus, rs7477274, likely disrupts 3D genome folding by altering the DNA-binding affinity of the CTCF transcription factor. In addition to </w:t>
      </w:r>
      <w:r w:rsidRPr="002A5E70">
        <w:rPr>
          <w:rFonts w:ascii="Arial" w:eastAsia="Times New Roman" w:hAnsi="Arial" w:cs="Arial"/>
          <w:i/>
          <w:iCs/>
          <w:color w:val="242424"/>
          <w:kern w:val="0"/>
          <w:sz w:val="22"/>
          <w:szCs w:val="22"/>
          <w:shd w:val="clear" w:color="auto" w:fill="FFFFFF"/>
          <w14:ligatures w14:val="none"/>
        </w:rPr>
        <w:t>LCOR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, other significant disruptions were observed near the </w:t>
      </w:r>
      <w:r w:rsidRPr="002A5E70">
        <w:rPr>
          <w:rFonts w:ascii="Arial" w:eastAsia="Times New Roman" w:hAnsi="Arial" w:cs="Arial"/>
          <w:i/>
          <w:iCs/>
          <w:color w:val="242424"/>
          <w:kern w:val="0"/>
          <w:sz w:val="22"/>
          <w:szCs w:val="22"/>
          <w:shd w:val="clear" w:color="auto" w:fill="FFFFFF"/>
          <w14:ligatures w14:val="none"/>
        </w:rPr>
        <w:t>SLC41A2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and </w:t>
      </w:r>
      <w:r w:rsidRPr="002A5E70">
        <w:rPr>
          <w:rFonts w:ascii="Arial" w:eastAsia="Times New Roman" w:hAnsi="Arial" w:cs="Arial"/>
          <w:i/>
          <w:iCs/>
          <w:color w:val="242424"/>
          <w:kern w:val="0"/>
          <w:sz w:val="22"/>
          <w:szCs w:val="22"/>
          <w:shd w:val="clear" w:color="auto" w:fill="FFFFFF"/>
          <w14:ligatures w14:val="none"/>
        </w:rPr>
        <w:t>FGF2</w:t>
      </w: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 xml:space="preserve"> loci.</w:t>
      </w:r>
    </w:p>
    <w:p w14:paraId="60605B2C" w14:textId="77777777" w:rsidR="002A5E70" w:rsidRPr="002A5E70" w:rsidRDefault="002A5E70" w:rsidP="002A5E70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commentRangeStart w:id="64"/>
      <w:r w:rsidRPr="002A5E70">
        <w:rPr>
          <w:rFonts w:ascii="Arial" w:eastAsia="Times New Roman" w:hAnsi="Arial" w:cs="Arial"/>
          <w:b/>
          <w:bCs/>
          <w:color w:val="242424"/>
          <w:kern w:val="0"/>
          <w:sz w:val="22"/>
          <w:szCs w:val="22"/>
          <w:shd w:val="clear" w:color="auto" w:fill="FFFFFF"/>
          <w14:ligatures w14:val="none"/>
        </w:rPr>
        <w:t>Conclusion</w:t>
      </w:r>
      <w:commentRangeEnd w:id="64"/>
      <w:r w:rsidR="00B849A8">
        <w:rPr>
          <w:rStyle w:val="CommentReference"/>
        </w:rPr>
        <w:commentReference w:id="64"/>
      </w:r>
    </w:p>
    <w:p w14:paraId="6B969859" w14:textId="6532F712" w:rsidR="002A5E70" w:rsidRPr="002A5E70" w:rsidRDefault="002A5E70" w:rsidP="002A5E7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lastRenderedPageBreak/>
        <w:t xml:space="preserve">Our findings suggest that certain haplotypes associated with body height significantly disrupt 3D genome folding. In-silico mutagenesis coupled with 3D genome predictions provides a powerful approach to fine-map GWAS signals and identify potentially functional variants. Further </w:t>
      </w:r>
      <w:del w:id="65" w:author="R Salem" w:date="2024-05-28T18:32:00Z" w16du:dateUtc="2024-05-29T01:32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experimental </w:delText>
        </w:r>
      </w:del>
      <w:ins w:id="66" w:author="R Salem" w:date="2024-05-28T18:32:00Z" w16du:dateUtc="2024-05-29T01:32:00Z">
        <w:r w:rsidR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t xml:space="preserve">work is need to </w:t>
        </w:r>
      </w:ins>
      <w:del w:id="67" w:author="R Salem" w:date="2024-05-28T18:32:00Z" w16du:dateUtc="2024-05-29T01:32:00Z">
        <w:r w:rsidRPr="002A5E70" w:rsidDel="0015621E">
          <w:rPr>
            <w:rFonts w:ascii="Arial" w:eastAsia="Times New Roman" w:hAnsi="Arial" w:cs="Arial"/>
            <w:color w:val="242424"/>
            <w:kern w:val="0"/>
            <w:sz w:val="22"/>
            <w:szCs w:val="22"/>
            <w:shd w:val="clear" w:color="auto" w:fill="FFFFFF"/>
            <w14:ligatures w14:val="none"/>
          </w:rPr>
          <w:delText xml:space="preserve">validation is required to </w:delText>
        </w:r>
      </w:del>
      <w:r w:rsidRPr="002A5E70">
        <w:rPr>
          <w:rFonts w:ascii="Arial" w:eastAsia="Times New Roman" w:hAnsi="Arial" w:cs="Arial"/>
          <w:color w:val="242424"/>
          <w:kern w:val="0"/>
          <w:sz w:val="22"/>
          <w:szCs w:val="22"/>
          <w:shd w:val="clear" w:color="auto" w:fill="FFFFFF"/>
          <w14:ligatures w14:val="none"/>
        </w:rPr>
        <w:t>confirm the functional implications of these findings.</w:t>
      </w:r>
    </w:p>
    <w:p w14:paraId="0B5F87B8" w14:textId="77777777" w:rsidR="002A5E70" w:rsidRPr="002A5E70" w:rsidRDefault="002A5E70" w:rsidP="002A5E7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E60F07C" w14:textId="77777777" w:rsidR="002A5E70" w:rsidRPr="002A5E70" w:rsidRDefault="002A5E70">
      <w:pPr>
        <w:rPr>
          <w:rFonts w:ascii="Arial" w:hAnsi="Arial" w:cs="Arial"/>
        </w:rPr>
      </w:pPr>
    </w:p>
    <w:sectPr w:rsidR="002A5E70" w:rsidRPr="002A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 Salem" w:date="2024-05-28T18:17:00Z" w:initials="RS">
    <w:p w14:paraId="64B50827" w14:textId="77777777" w:rsidR="000E4A37" w:rsidRDefault="000E4A37" w:rsidP="000E4A37">
      <w:pPr>
        <w:pStyle w:val="CommentText"/>
      </w:pPr>
      <w:r>
        <w:rPr>
          <w:rStyle w:val="CommentReference"/>
        </w:rPr>
        <w:annotationRef/>
      </w:r>
      <w:r>
        <w:t xml:space="preserve">You are allotted 2,300 characters, excluding spaces, for the body of your abstract </w:t>
      </w:r>
    </w:p>
    <w:p w14:paraId="1006BDE7" w14:textId="77777777" w:rsidR="000E4A37" w:rsidRDefault="000E4A37" w:rsidP="000E4A37">
      <w:pPr>
        <w:pStyle w:val="CommentText"/>
      </w:pPr>
    </w:p>
    <w:p w14:paraId="6DAFF273" w14:textId="77777777" w:rsidR="000E4A37" w:rsidRDefault="000E4A37" w:rsidP="000E4A37">
      <w:pPr>
        <w:pStyle w:val="CommentText"/>
      </w:pPr>
      <w:r>
        <w:t>See</w:t>
      </w:r>
    </w:p>
    <w:p w14:paraId="14E875CD" w14:textId="77777777" w:rsidR="000E4A37" w:rsidRDefault="000E4A37" w:rsidP="000E4A37">
      <w:pPr>
        <w:pStyle w:val="CommentText"/>
      </w:pPr>
      <w:hyperlink r:id="rId1" w:history="1">
        <w:r w:rsidRPr="00B6297A">
          <w:rPr>
            <w:rStyle w:val="Hyperlink"/>
          </w:rPr>
          <w:t>https://www.ashg.org/meetings/2024meeting/program/abstract-submission-step-by-step-instructions/</w:t>
        </w:r>
      </w:hyperlink>
    </w:p>
  </w:comment>
  <w:comment w:id="3" w:author="R Salem" w:date="2024-05-28T18:36:00Z" w:initials="RS">
    <w:p w14:paraId="7B49CCFB" w14:textId="77777777" w:rsidR="00553B86" w:rsidRDefault="00553B86" w:rsidP="00553B86">
      <w:pPr>
        <w:pStyle w:val="CommentText"/>
      </w:pPr>
      <w:r>
        <w:rPr>
          <w:rStyle w:val="CommentReference"/>
        </w:rPr>
        <w:annotationRef/>
      </w:r>
      <w:r>
        <w:t>Genomics audience will know GWAS abbreviation</w:t>
      </w:r>
    </w:p>
  </w:comment>
  <w:comment w:id="46" w:author="R Salem" w:date="2024-05-28T18:29:00Z" w:initials="RS">
    <w:p w14:paraId="5C226449" w14:textId="58D72D03" w:rsidR="0015621E" w:rsidRDefault="0015621E" w:rsidP="0015621E">
      <w:pPr>
        <w:pStyle w:val="CommentText"/>
      </w:pPr>
      <w:r>
        <w:rPr>
          <w:rStyle w:val="CommentReference"/>
        </w:rPr>
        <w:annotationRef/>
      </w:r>
      <w:r>
        <w:t>Correct to N used</w:t>
      </w:r>
    </w:p>
  </w:comment>
  <w:comment w:id="49" w:author="R Salem" w:date="2024-05-28T18:30:00Z" w:initials="RS">
    <w:p w14:paraId="3449F99C" w14:textId="77777777" w:rsidR="0015621E" w:rsidRDefault="0015621E" w:rsidP="0015621E">
      <w:pPr>
        <w:pStyle w:val="CommentText"/>
      </w:pPr>
      <w:r>
        <w:rPr>
          <w:rStyle w:val="CommentReference"/>
        </w:rPr>
        <w:annotationRef/>
      </w:r>
      <w:r>
        <w:t xml:space="preserve">This is vague - I think you mean, edited GWAS associated alleles into sequence … </w:t>
      </w:r>
    </w:p>
  </w:comment>
  <w:comment w:id="61" w:author="R Salem" w:date="2024-05-28T18:33:00Z" w:initials="RS">
    <w:p w14:paraId="0229F99B" w14:textId="77777777" w:rsidR="00B849A8" w:rsidRDefault="00B849A8" w:rsidP="00B849A8">
      <w:pPr>
        <w:pStyle w:val="CommentText"/>
      </w:pPr>
      <w:r>
        <w:rPr>
          <w:rStyle w:val="CommentReference"/>
        </w:rPr>
        <w:annotationRef/>
      </w:r>
      <w:r>
        <w:t>Reviewer may not know why these values are important</w:t>
      </w:r>
    </w:p>
  </w:comment>
  <w:comment w:id="64" w:author="R Salem" w:date="2024-05-28T18:35:00Z" w:initials="RS">
    <w:p w14:paraId="6A442C70" w14:textId="77777777" w:rsidR="00B849A8" w:rsidRDefault="00B849A8" w:rsidP="00B849A8">
      <w:pPr>
        <w:pStyle w:val="CommentText"/>
      </w:pPr>
      <w:r>
        <w:rPr>
          <w:rStyle w:val="CommentReference"/>
        </w:rPr>
        <w:annotationRef/>
      </w:r>
      <w:r>
        <w:t>Side note: it would be super interesting to apply this approach to cancer genomics (e.g., driver mutation) that hits a key genomic region leading to disregulation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4E875CD" w15:done="0"/>
  <w15:commentEx w15:paraId="7B49CCFB" w15:done="0"/>
  <w15:commentEx w15:paraId="5C226449" w15:done="0"/>
  <w15:commentEx w15:paraId="3449F99C" w15:done="0"/>
  <w15:commentEx w15:paraId="0229F99B" w15:done="0"/>
  <w15:commentEx w15:paraId="6A442C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F5A9D4" w16cex:dateUtc="2024-05-29T01:17:00Z"/>
  <w16cex:commentExtensible w16cex:durableId="157D0F18" w16cex:dateUtc="2024-05-29T01:36:00Z"/>
  <w16cex:commentExtensible w16cex:durableId="5FB1D9CB" w16cex:dateUtc="2024-05-29T01:29:00Z"/>
  <w16cex:commentExtensible w16cex:durableId="519A7D63" w16cex:dateUtc="2024-05-29T01:30:00Z"/>
  <w16cex:commentExtensible w16cex:durableId="68FCD800" w16cex:dateUtc="2024-05-29T01:33:00Z"/>
  <w16cex:commentExtensible w16cex:durableId="47EE101B" w16cex:dateUtc="2024-05-29T0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4E875CD" w16cid:durableId="3EF5A9D4"/>
  <w16cid:commentId w16cid:paraId="7B49CCFB" w16cid:durableId="157D0F18"/>
  <w16cid:commentId w16cid:paraId="5C226449" w16cid:durableId="5FB1D9CB"/>
  <w16cid:commentId w16cid:paraId="3449F99C" w16cid:durableId="519A7D63"/>
  <w16cid:commentId w16cid:paraId="0229F99B" w16cid:durableId="68FCD800"/>
  <w16cid:commentId w16cid:paraId="6A442C70" w16cid:durableId="47EE10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 Salem">
    <w15:presenceInfo w15:providerId="Windows Live" w15:userId="f00ced114ad384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70"/>
    <w:rsid w:val="000E4A37"/>
    <w:rsid w:val="0015621E"/>
    <w:rsid w:val="002A5E70"/>
    <w:rsid w:val="00553B86"/>
    <w:rsid w:val="00621CA3"/>
    <w:rsid w:val="006E20E8"/>
    <w:rsid w:val="00B8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5631"/>
  <w15:chartTrackingRefBased/>
  <w15:docId w15:val="{E24C3991-8D6E-0D4E-925E-953BE23F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E4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A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4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E4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shg.org/meetings/2024meeting/program/abstract-submission-step-by-step-instruction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R Salem</cp:lastModifiedBy>
  <cp:revision>4</cp:revision>
  <dcterms:created xsi:type="dcterms:W3CDTF">2024-05-29T01:32:00Z</dcterms:created>
  <dcterms:modified xsi:type="dcterms:W3CDTF">2024-05-29T01:36:00Z</dcterms:modified>
</cp:coreProperties>
</file>