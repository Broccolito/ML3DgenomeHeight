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E1C28" w14:textId="77777777" w:rsidR="002A5E70" w:rsidRDefault="002A5E70" w:rsidP="002A5E70">
      <w:pPr>
        <w:spacing w:before="240" w:after="40" w:line="240" w:lineRule="auto"/>
        <w:outlineLvl w:val="3"/>
        <w:rPr>
          <w:ins w:id="0" w:author="Capra, Tony" w:date="2024-05-30T01:30:00Z"/>
          <w:rFonts w:ascii="Arial" w:eastAsia="Times New Roman" w:hAnsi="Arial" w:cs="Arial"/>
          <w:b/>
          <w:bCs/>
          <w:color w:val="242424"/>
          <w:kern w:val="0"/>
          <w:sz w:val="22"/>
          <w:szCs w:val="22"/>
          <w:shd w:val="clear" w:color="auto" w:fill="FFFFFF"/>
          <w14:ligatures w14:val="none"/>
        </w:rPr>
      </w:pPr>
      <w:commentRangeStart w:id="1"/>
      <w:r w:rsidRPr="002A5E70">
        <w:rPr>
          <w:rFonts w:ascii="Arial" w:eastAsia="Times New Roman" w:hAnsi="Arial" w:cs="Arial"/>
          <w:b/>
          <w:bCs/>
          <w:color w:val="242424"/>
          <w:kern w:val="0"/>
          <w:sz w:val="22"/>
          <w:szCs w:val="22"/>
          <w:shd w:val="clear" w:color="auto" w:fill="FFFFFF"/>
          <w14:ligatures w14:val="none"/>
        </w:rPr>
        <w:t>In</w:t>
      </w:r>
      <w:commentRangeEnd w:id="1"/>
      <w:r w:rsidR="00A65662">
        <w:rPr>
          <w:rStyle w:val="CommentReference"/>
        </w:rPr>
        <w:commentReference w:id="1"/>
      </w:r>
      <w:r w:rsidRPr="002A5E70">
        <w:rPr>
          <w:rFonts w:ascii="Arial" w:eastAsia="Times New Roman" w:hAnsi="Arial" w:cs="Arial"/>
          <w:b/>
          <w:bCs/>
          <w:color w:val="242424"/>
          <w:kern w:val="0"/>
          <w:sz w:val="22"/>
          <w:szCs w:val="22"/>
          <w:shd w:val="clear" w:color="auto" w:fill="FFFFFF"/>
          <w14:ligatures w14:val="none"/>
        </w:rPr>
        <w:t>-silico prediction of the 3D genome of body height-associated haplotypes</w:t>
      </w:r>
    </w:p>
    <w:p w14:paraId="25197A71" w14:textId="77777777" w:rsidR="00A20FCC" w:rsidRDefault="00A20FCC" w:rsidP="002A5E70">
      <w:pPr>
        <w:spacing w:before="240" w:after="40" w:line="240" w:lineRule="auto"/>
        <w:outlineLvl w:val="3"/>
        <w:rPr>
          <w:ins w:id="2" w:author="Capra, Tony" w:date="2024-05-30T01:31:00Z"/>
          <w:rFonts w:ascii="Arial" w:eastAsia="Times New Roman" w:hAnsi="Arial" w:cs="Arial"/>
          <w:b/>
          <w:bCs/>
          <w:color w:val="242424"/>
          <w:kern w:val="0"/>
          <w:sz w:val="22"/>
          <w:szCs w:val="22"/>
          <w:shd w:val="clear" w:color="auto" w:fill="FFFFFF"/>
          <w14:ligatures w14:val="none"/>
        </w:rPr>
      </w:pPr>
      <w:ins w:id="3" w:author="Capra, Tony" w:date="2024-05-30T01:30:00Z">
        <w:r>
          <w:rPr>
            <w:rFonts w:ascii="Arial" w:eastAsia="Times New Roman" w:hAnsi="Arial" w:cs="Arial"/>
            <w:b/>
            <w:bCs/>
            <w:color w:val="242424"/>
            <w:kern w:val="0"/>
            <w:sz w:val="22"/>
            <w:szCs w:val="22"/>
            <w:shd w:val="clear" w:color="auto" w:fill="FFFFFF"/>
            <w14:ligatures w14:val="none"/>
          </w:rPr>
          <w:t xml:space="preserve">In-silico mutagenesis identifies body height </w:t>
        </w:r>
      </w:ins>
      <w:ins w:id="4" w:author="Capra, Tony" w:date="2024-05-30T01:31:00Z">
        <w:r>
          <w:rPr>
            <w:rFonts w:ascii="Arial" w:eastAsia="Times New Roman" w:hAnsi="Arial" w:cs="Arial"/>
            <w:b/>
            <w:bCs/>
            <w:color w:val="242424"/>
            <w:kern w:val="0"/>
            <w:sz w:val="22"/>
            <w:szCs w:val="22"/>
            <w:shd w:val="clear" w:color="auto" w:fill="FFFFFF"/>
            <w14:ligatures w14:val="none"/>
          </w:rPr>
          <w:t>associated haplotypes that modify 3D genome contacts</w:t>
        </w:r>
      </w:ins>
    </w:p>
    <w:p w14:paraId="4237E949" w14:textId="77777777" w:rsidR="00A20FCC" w:rsidRDefault="00A20FCC" w:rsidP="002A5E70">
      <w:pPr>
        <w:spacing w:before="240" w:after="40" w:line="240" w:lineRule="auto"/>
        <w:outlineLvl w:val="3"/>
        <w:rPr>
          <w:ins w:id="5" w:author="Capra, Tony" w:date="2024-05-30T01:31:00Z"/>
          <w:rFonts w:ascii="Arial" w:eastAsia="Times New Roman" w:hAnsi="Arial" w:cs="Arial"/>
          <w:b/>
          <w:bCs/>
          <w:color w:val="242424"/>
          <w:kern w:val="0"/>
          <w:sz w:val="22"/>
          <w:szCs w:val="22"/>
          <w:shd w:val="clear" w:color="auto" w:fill="FFFFFF"/>
          <w14:ligatures w14:val="none"/>
        </w:rPr>
      </w:pPr>
      <w:ins w:id="6" w:author="Capra, Tony" w:date="2024-05-30T01:31:00Z">
        <w:r>
          <w:rPr>
            <w:rFonts w:ascii="Arial" w:eastAsia="Times New Roman" w:hAnsi="Arial" w:cs="Arial"/>
            <w:b/>
            <w:bCs/>
            <w:color w:val="242424"/>
            <w:kern w:val="0"/>
            <w:sz w:val="22"/>
            <w:szCs w:val="22"/>
            <w:shd w:val="clear" w:color="auto" w:fill="FFFFFF"/>
            <w14:ligatures w14:val="none"/>
          </w:rPr>
          <w:t>Body height associated haplotypes influence 3D genome contacts</w:t>
        </w:r>
      </w:ins>
    </w:p>
    <w:p w14:paraId="5E7CD955" w14:textId="2CFC9FA9" w:rsidR="00A20FCC" w:rsidRDefault="00A20FCC" w:rsidP="002A5E70">
      <w:pPr>
        <w:spacing w:before="240" w:after="40" w:line="240" w:lineRule="auto"/>
        <w:outlineLvl w:val="3"/>
        <w:rPr>
          <w:rFonts w:ascii="Arial" w:eastAsia="Times New Roman" w:hAnsi="Arial" w:cs="Arial"/>
          <w:b/>
          <w:bCs/>
          <w:color w:val="242424"/>
          <w:kern w:val="0"/>
          <w:sz w:val="22"/>
          <w:szCs w:val="22"/>
          <w:shd w:val="clear" w:color="auto" w:fill="FFFFFF"/>
          <w14:ligatures w14:val="none"/>
        </w:rPr>
      </w:pPr>
      <w:ins w:id="7" w:author="Capra, Tony" w:date="2024-05-30T01:32:00Z">
        <w:r>
          <w:rPr>
            <w:rFonts w:ascii="Arial" w:eastAsia="Times New Roman" w:hAnsi="Arial" w:cs="Arial"/>
            <w:b/>
            <w:bCs/>
            <w:color w:val="242424"/>
            <w:kern w:val="0"/>
            <w:sz w:val="22"/>
            <w:szCs w:val="22"/>
            <w:shd w:val="clear" w:color="auto" w:fill="FFFFFF"/>
            <w14:ligatures w14:val="none"/>
          </w:rPr>
          <w:t xml:space="preserve">Machine learning reveals novel </w:t>
        </w:r>
      </w:ins>
      <w:ins w:id="8" w:author="Capra, Tony" w:date="2024-05-30T23:49:00Z">
        <w:r w:rsidR="00A65662">
          <w:rPr>
            <w:rFonts w:ascii="Arial" w:eastAsia="Times New Roman" w:hAnsi="Arial" w:cs="Arial"/>
            <w:b/>
            <w:bCs/>
            <w:color w:val="242424"/>
            <w:kern w:val="0"/>
            <w:sz w:val="22"/>
            <w:szCs w:val="22"/>
            <w:shd w:val="clear" w:color="auto" w:fill="FFFFFF"/>
            <w14:ligatures w14:val="none"/>
          </w:rPr>
          <w:t xml:space="preserve">3D </w:t>
        </w:r>
      </w:ins>
      <w:ins w:id="9" w:author="Capra, Tony" w:date="2024-05-30T01:32:00Z">
        <w:r>
          <w:rPr>
            <w:rFonts w:ascii="Arial" w:eastAsia="Times New Roman" w:hAnsi="Arial" w:cs="Arial"/>
            <w:b/>
            <w:bCs/>
            <w:color w:val="242424"/>
            <w:kern w:val="0"/>
            <w:sz w:val="22"/>
            <w:szCs w:val="22"/>
            <w:shd w:val="clear" w:color="auto" w:fill="FFFFFF"/>
            <w14:ligatures w14:val="none"/>
          </w:rPr>
          <w:t>regulatory mechanisms for height-associated haplotypes</w:t>
        </w:r>
      </w:ins>
      <w:ins w:id="10" w:author="Capra, Tony" w:date="2024-05-30T01:30:00Z">
        <w:r>
          <w:rPr>
            <w:rFonts w:ascii="Arial" w:eastAsia="Times New Roman" w:hAnsi="Arial" w:cs="Arial"/>
            <w:b/>
            <w:bCs/>
            <w:color w:val="242424"/>
            <w:kern w:val="0"/>
            <w:sz w:val="22"/>
            <w:szCs w:val="22"/>
            <w:shd w:val="clear" w:color="auto" w:fill="FFFFFF"/>
            <w14:ligatures w14:val="none"/>
          </w:rPr>
          <w:t xml:space="preserve"> </w:t>
        </w:r>
      </w:ins>
    </w:p>
    <w:p w14:paraId="1F4B9ABF" w14:textId="071F07CA" w:rsidR="002A5E70" w:rsidRDefault="002A5E70" w:rsidP="002A5E70">
      <w:pPr>
        <w:spacing w:before="240" w:after="40" w:line="240" w:lineRule="auto"/>
        <w:outlineLvl w:val="3"/>
        <w:rPr>
          <w:rFonts w:ascii="Arial" w:eastAsia="Times New Roman" w:hAnsi="Arial" w:cs="Arial"/>
          <w:b/>
          <w:bCs/>
          <w:color w:val="242424"/>
          <w:kern w:val="0"/>
          <w:sz w:val="22"/>
          <w:szCs w:val="22"/>
          <w:shd w:val="clear" w:color="auto" w:fill="FFFFFF"/>
          <w14:ligatures w14:val="none"/>
        </w:rPr>
      </w:pPr>
      <w:r>
        <w:rPr>
          <w:rFonts w:ascii="Arial" w:eastAsia="Times New Roman" w:hAnsi="Arial" w:cs="Arial"/>
          <w:b/>
          <w:bCs/>
          <w:color w:val="242424"/>
          <w:kern w:val="0"/>
          <w:sz w:val="22"/>
          <w:szCs w:val="22"/>
          <w:shd w:val="clear" w:color="auto" w:fill="FFFFFF"/>
          <w14:ligatures w14:val="none"/>
        </w:rPr>
        <w:t xml:space="preserve">Wanjun Gu, Erin Gilbertson, Rany Salem, </w:t>
      </w:r>
      <w:del w:id="11" w:author="Capra, Tony" w:date="2024-05-30T01:28:00Z">
        <w:r w:rsidDel="00CE28CD">
          <w:rPr>
            <w:rFonts w:ascii="Arial" w:eastAsia="Times New Roman" w:hAnsi="Arial" w:cs="Arial"/>
            <w:b/>
            <w:bCs/>
            <w:color w:val="242424"/>
            <w:kern w:val="0"/>
            <w:sz w:val="22"/>
            <w:szCs w:val="22"/>
            <w:shd w:val="clear" w:color="auto" w:fill="FFFFFF"/>
            <w14:ligatures w14:val="none"/>
          </w:rPr>
          <w:delText xml:space="preserve">Tony </w:delText>
        </w:r>
      </w:del>
      <w:ins w:id="12" w:author="Capra, Tony" w:date="2024-05-30T01:28:00Z">
        <w:r w:rsidR="00CE28CD">
          <w:rPr>
            <w:rFonts w:ascii="Arial" w:eastAsia="Times New Roman" w:hAnsi="Arial" w:cs="Arial"/>
            <w:b/>
            <w:bCs/>
            <w:color w:val="242424"/>
            <w:kern w:val="0"/>
            <w:sz w:val="22"/>
            <w:szCs w:val="22"/>
            <w:shd w:val="clear" w:color="auto" w:fill="FFFFFF"/>
            <w14:ligatures w14:val="none"/>
          </w:rPr>
          <w:t xml:space="preserve">John A. </w:t>
        </w:r>
      </w:ins>
      <w:r>
        <w:rPr>
          <w:rFonts w:ascii="Arial" w:eastAsia="Times New Roman" w:hAnsi="Arial" w:cs="Arial"/>
          <w:b/>
          <w:bCs/>
          <w:color w:val="242424"/>
          <w:kern w:val="0"/>
          <w:sz w:val="22"/>
          <w:szCs w:val="22"/>
          <w:shd w:val="clear" w:color="auto" w:fill="FFFFFF"/>
          <w14:ligatures w14:val="none"/>
        </w:rPr>
        <w:t>Capra</w:t>
      </w:r>
    </w:p>
    <w:p w14:paraId="6625500A" w14:textId="77777777" w:rsidR="002A5E70" w:rsidRPr="002A5E70" w:rsidRDefault="002A5E70" w:rsidP="002A5E70">
      <w:pPr>
        <w:spacing w:before="240" w:after="40" w:line="240" w:lineRule="auto"/>
        <w:outlineLvl w:val="3"/>
        <w:rPr>
          <w:rFonts w:ascii="Arial" w:eastAsia="Times New Roman" w:hAnsi="Arial" w:cs="Arial"/>
          <w:b/>
          <w:bCs/>
          <w:kern w:val="0"/>
          <w14:ligatures w14:val="none"/>
        </w:rPr>
      </w:pPr>
    </w:p>
    <w:p w14:paraId="050AFF5B" w14:textId="77777777" w:rsidR="002A5E70" w:rsidRPr="002A5E70" w:rsidRDefault="002A5E70" w:rsidP="002A5E70">
      <w:pPr>
        <w:spacing w:before="240" w:after="40" w:line="240" w:lineRule="auto"/>
        <w:outlineLvl w:val="3"/>
        <w:rPr>
          <w:rFonts w:ascii="Arial" w:eastAsia="Times New Roman" w:hAnsi="Arial" w:cs="Arial"/>
          <w:b/>
          <w:bCs/>
          <w:kern w:val="0"/>
          <w14:ligatures w14:val="none"/>
        </w:rPr>
      </w:pPr>
      <w:r w:rsidRPr="002A5E70">
        <w:rPr>
          <w:rFonts w:ascii="Arial" w:eastAsia="Times New Roman" w:hAnsi="Arial" w:cs="Arial"/>
          <w:b/>
          <w:bCs/>
          <w:color w:val="242424"/>
          <w:kern w:val="0"/>
          <w:sz w:val="22"/>
          <w:szCs w:val="22"/>
          <w:shd w:val="clear" w:color="auto" w:fill="FFFFFF"/>
          <w14:ligatures w14:val="none"/>
        </w:rPr>
        <w:t>Background</w:t>
      </w:r>
    </w:p>
    <w:p w14:paraId="66D3FB5A" w14:textId="5EA17773" w:rsidR="00A65662" w:rsidRDefault="00A65662" w:rsidP="002A5E70">
      <w:pPr>
        <w:spacing w:before="240" w:after="240" w:line="240" w:lineRule="auto"/>
        <w:rPr>
          <w:ins w:id="13" w:author="Capra, Tony" w:date="2024-05-30T23:54:00Z"/>
          <w:rFonts w:ascii="Arial" w:eastAsia="Times New Roman" w:hAnsi="Arial" w:cs="Arial"/>
          <w:color w:val="242424"/>
          <w:kern w:val="0"/>
          <w:sz w:val="22"/>
          <w:szCs w:val="22"/>
          <w:shd w:val="clear" w:color="auto" w:fill="FFFFFF"/>
          <w14:ligatures w14:val="none"/>
        </w:rPr>
      </w:pPr>
      <w:ins w:id="14" w:author="Capra, Tony" w:date="2024-05-30T23:50:00Z">
        <w:r>
          <w:rPr>
            <w:rFonts w:ascii="Arial" w:eastAsia="Times New Roman" w:hAnsi="Arial" w:cs="Arial"/>
            <w:color w:val="242424"/>
            <w:kern w:val="0"/>
            <w:sz w:val="22"/>
            <w:szCs w:val="22"/>
            <w:shd w:val="clear" w:color="auto" w:fill="FFFFFF"/>
            <w14:ligatures w14:val="none"/>
          </w:rPr>
          <w:t>V</w:t>
        </w:r>
        <w:r w:rsidRPr="002A5E70">
          <w:rPr>
            <w:rFonts w:ascii="Arial" w:eastAsia="Times New Roman" w:hAnsi="Arial" w:cs="Arial"/>
            <w:color w:val="242424"/>
            <w:kern w:val="0"/>
            <w:sz w:val="22"/>
            <w:szCs w:val="22"/>
            <w:shd w:val="clear" w:color="auto" w:fill="FFFFFF"/>
            <w14:ligatures w14:val="none"/>
          </w:rPr>
          <w:t>ariants associated with phenotypes</w:t>
        </w:r>
        <w:r>
          <w:rPr>
            <w:rFonts w:ascii="Arial" w:eastAsia="Times New Roman" w:hAnsi="Arial" w:cs="Arial"/>
            <w:color w:val="242424"/>
            <w:kern w:val="0"/>
            <w:sz w:val="22"/>
            <w:szCs w:val="22"/>
            <w:shd w:val="clear" w:color="auto" w:fill="FFFFFF"/>
            <w14:ligatures w14:val="none"/>
          </w:rPr>
          <w:t xml:space="preserve"> in </w:t>
        </w:r>
      </w:ins>
      <w:del w:id="15" w:author="Capra, Tony" w:date="2024-05-30T23:50:00Z">
        <w:r w:rsidR="002A5E70" w:rsidRPr="002A5E70" w:rsidDel="00A65662">
          <w:rPr>
            <w:rFonts w:ascii="Arial" w:eastAsia="Times New Roman" w:hAnsi="Arial" w:cs="Arial"/>
            <w:color w:val="242424"/>
            <w:kern w:val="0"/>
            <w:sz w:val="22"/>
            <w:szCs w:val="22"/>
            <w:shd w:val="clear" w:color="auto" w:fill="FFFFFF"/>
            <w14:ligatures w14:val="none"/>
          </w:rPr>
          <w:delText>G</w:delText>
        </w:r>
      </w:del>
      <w:ins w:id="16" w:author="Capra, Tony" w:date="2024-05-30T23:50:00Z">
        <w:r>
          <w:rPr>
            <w:rFonts w:ascii="Arial" w:eastAsia="Times New Roman" w:hAnsi="Arial" w:cs="Arial"/>
            <w:color w:val="242424"/>
            <w:kern w:val="0"/>
            <w:sz w:val="22"/>
            <w:szCs w:val="22"/>
            <w:shd w:val="clear" w:color="auto" w:fill="FFFFFF"/>
            <w14:ligatures w14:val="none"/>
          </w:rPr>
          <w:t>g</w:t>
        </w:r>
      </w:ins>
      <w:r w:rsidR="002A5E70" w:rsidRPr="002A5E70">
        <w:rPr>
          <w:rFonts w:ascii="Arial" w:eastAsia="Times New Roman" w:hAnsi="Arial" w:cs="Arial"/>
          <w:color w:val="242424"/>
          <w:kern w:val="0"/>
          <w:sz w:val="22"/>
          <w:szCs w:val="22"/>
          <w:shd w:val="clear" w:color="auto" w:fill="FFFFFF"/>
          <w14:ligatures w14:val="none"/>
        </w:rPr>
        <w:t xml:space="preserve">enome-wide association studies (GWAS) </w:t>
      </w:r>
      <w:del w:id="17" w:author="Capra, Tony" w:date="2024-05-30T23:50:00Z">
        <w:r w:rsidR="002A5E70" w:rsidRPr="002A5E70" w:rsidDel="00A65662">
          <w:rPr>
            <w:rFonts w:ascii="Arial" w:eastAsia="Times New Roman" w:hAnsi="Arial" w:cs="Arial"/>
            <w:color w:val="242424"/>
            <w:kern w:val="0"/>
            <w:sz w:val="22"/>
            <w:szCs w:val="22"/>
            <w:shd w:val="clear" w:color="auto" w:fill="FFFFFF"/>
            <w14:ligatures w14:val="none"/>
          </w:rPr>
          <w:delText xml:space="preserve">often identify variants associated with phenotypes that </w:delText>
        </w:r>
      </w:del>
      <w:r w:rsidR="002A5E70" w:rsidRPr="002A5E70">
        <w:rPr>
          <w:rFonts w:ascii="Arial" w:eastAsia="Times New Roman" w:hAnsi="Arial" w:cs="Arial"/>
          <w:color w:val="242424"/>
          <w:kern w:val="0"/>
          <w:sz w:val="22"/>
          <w:szCs w:val="22"/>
          <w:shd w:val="clear" w:color="auto" w:fill="FFFFFF"/>
          <w14:ligatures w14:val="none"/>
        </w:rPr>
        <w:t xml:space="preserve">are predominantly non-protein-coding and regulatory in nature. </w:t>
      </w:r>
      <w:commentRangeStart w:id="18"/>
      <w:r w:rsidR="002A5E70" w:rsidRPr="002A5E70">
        <w:rPr>
          <w:rFonts w:ascii="Arial" w:eastAsia="Times New Roman" w:hAnsi="Arial" w:cs="Arial"/>
          <w:color w:val="242424"/>
          <w:kern w:val="0"/>
          <w:sz w:val="22"/>
          <w:szCs w:val="22"/>
          <w:shd w:val="clear" w:color="auto" w:fill="FFFFFF"/>
          <w14:ligatures w14:val="none"/>
        </w:rPr>
        <w:t>Such variants may influence the three-dimensional (3D) genome architecture, thereby affecting the gene expression of target genes.</w:t>
      </w:r>
      <w:commentRangeEnd w:id="18"/>
      <w:r>
        <w:rPr>
          <w:rStyle w:val="CommentReference"/>
        </w:rPr>
        <w:commentReference w:id="18"/>
      </w:r>
      <w:r w:rsidR="002A5E70" w:rsidRPr="002A5E70">
        <w:rPr>
          <w:rFonts w:ascii="Arial" w:eastAsia="Times New Roman" w:hAnsi="Arial" w:cs="Arial"/>
          <w:color w:val="242424"/>
          <w:kern w:val="0"/>
          <w:sz w:val="22"/>
          <w:szCs w:val="22"/>
          <w:shd w:val="clear" w:color="auto" w:fill="FFFFFF"/>
          <w14:ligatures w14:val="none"/>
        </w:rPr>
        <w:t xml:space="preserve"> </w:t>
      </w:r>
      <w:ins w:id="19" w:author="Capra, Tony" w:date="2024-05-30T23:54:00Z">
        <w:r>
          <w:rPr>
            <w:rFonts w:ascii="Arial" w:eastAsia="Times New Roman" w:hAnsi="Arial" w:cs="Arial"/>
            <w:color w:val="242424"/>
            <w:kern w:val="0"/>
            <w:sz w:val="22"/>
            <w:szCs w:val="22"/>
            <w:shd w:val="clear" w:color="auto" w:fill="FFFFFF"/>
            <w14:ligatures w14:val="none"/>
          </w:rPr>
          <w:t xml:space="preserve">Some </w:t>
        </w:r>
        <w:r w:rsidRPr="002A5E70">
          <w:rPr>
            <w:rFonts w:ascii="Arial" w:eastAsia="Times New Roman" w:hAnsi="Arial" w:cs="Arial"/>
            <w:color w:val="242424"/>
            <w:kern w:val="0"/>
            <w:sz w:val="22"/>
            <w:szCs w:val="22"/>
            <w:shd w:val="clear" w:color="auto" w:fill="FFFFFF"/>
            <w14:ligatures w14:val="none"/>
          </w:rPr>
          <w:t>phenotypes</w:t>
        </w:r>
        <w:r>
          <w:rPr>
            <w:rFonts w:ascii="Arial" w:eastAsia="Times New Roman" w:hAnsi="Arial" w:cs="Arial"/>
            <w:color w:val="242424"/>
            <w:kern w:val="0"/>
            <w:sz w:val="22"/>
            <w:szCs w:val="22"/>
            <w:shd w:val="clear" w:color="auto" w:fill="FFFFFF"/>
            <w14:ligatures w14:val="none"/>
          </w:rPr>
          <w:t>,</w:t>
        </w:r>
        <w:r w:rsidRPr="002A5E70">
          <w:rPr>
            <w:rFonts w:ascii="Arial" w:eastAsia="Times New Roman" w:hAnsi="Arial" w:cs="Arial"/>
            <w:color w:val="242424"/>
            <w:kern w:val="0"/>
            <w:sz w:val="22"/>
            <w:szCs w:val="22"/>
            <w:shd w:val="clear" w:color="auto" w:fill="FFFFFF"/>
            <w14:ligatures w14:val="none"/>
          </w:rPr>
          <w:t xml:space="preserve"> like body height, </w:t>
        </w:r>
        <w:r>
          <w:rPr>
            <w:rFonts w:ascii="Arial" w:eastAsia="Times New Roman" w:hAnsi="Arial" w:cs="Arial"/>
            <w:color w:val="242424"/>
            <w:kern w:val="0"/>
            <w:sz w:val="22"/>
            <w:szCs w:val="22"/>
            <w:shd w:val="clear" w:color="auto" w:fill="FFFFFF"/>
            <w14:ligatures w14:val="none"/>
          </w:rPr>
          <w:t xml:space="preserve">have enriched </w:t>
        </w:r>
        <w:r w:rsidRPr="002A5E70">
          <w:rPr>
            <w:rFonts w:ascii="Arial" w:eastAsia="Times New Roman" w:hAnsi="Arial" w:cs="Arial"/>
            <w:color w:val="242424"/>
            <w:kern w:val="0"/>
            <w:sz w:val="22"/>
            <w:szCs w:val="22"/>
            <w:shd w:val="clear" w:color="auto" w:fill="FFFFFF"/>
            <w14:ligatures w14:val="none"/>
          </w:rPr>
          <w:t>SNP heritability within topologically associated domains (TADs)</w:t>
        </w:r>
        <w:r>
          <w:rPr>
            <w:rFonts w:ascii="Arial" w:eastAsia="Times New Roman" w:hAnsi="Arial" w:cs="Arial"/>
            <w:color w:val="242424"/>
            <w:kern w:val="0"/>
            <w:sz w:val="22"/>
            <w:szCs w:val="22"/>
            <w:shd w:val="clear" w:color="auto" w:fill="FFFFFF"/>
            <w14:ligatures w14:val="none"/>
          </w:rPr>
          <w:t>.</w:t>
        </w:r>
        <w:r w:rsidRPr="002A5E70">
          <w:rPr>
            <w:rFonts w:ascii="Arial" w:eastAsia="Times New Roman" w:hAnsi="Arial" w:cs="Arial"/>
            <w:color w:val="242424"/>
            <w:kern w:val="0"/>
            <w:sz w:val="22"/>
            <w:szCs w:val="22"/>
            <w:shd w:val="clear" w:color="auto" w:fill="FFFFFF"/>
            <w14:ligatures w14:val="none"/>
          </w:rPr>
          <w:t xml:space="preserve"> </w:t>
        </w:r>
      </w:ins>
      <w:r w:rsidR="002A5E70" w:rsidRPr="002A5E70">
        <w:rPr>
          <w:rFonts w:ascii="Arial" w:eastAsia="Times New Roman" w:hAnsi="Arial" w:cs="Arial"/>
          <w:color w:val="242424"/>
          <w:kern w:val="0"/>
          <w:sz w:val="22"/>
          <w:szCs w:val="22"/>
          <w:shd w:val="clear" w:color="auto" w:fill="FFFFFF"/>
          <w14:ligatures w14:val="none"/>
        </w:rPr>
        <w:t>The 3D genome structure can be predicted in silico using machine learning models based solely on DNA sequence information.</w:t>
      </w:r>
      <w:ins w:id="20" w:author="Capra, Tony" w:date="2024-05-30T23:55:00Z">
        <w:r>
          <w:rPr>
            <w:rFonts w:ascii="Arial" w:eastAsia="Times New Roman" w:hAnsi="Arial" w:cs="Arial"/>
            <w:color w:val="242424"/>
            <w:kern w:val="0"/>
            <w:sz w:val="22"/>
            <w:szCs w:val="22"/>
            <w:shd w:val="clear" w:color="auto" w:fill="FFFFFF"/>
            <w14:ligatures w14:val="none"/>
          </w:rPr>
          <w:t xml:space="preserve"> This provides an opportunity to evaluate 3D genome disruption as a mechanism underlying height</w:t>
        </w:r>
      </w:ins>
      <w:ins w:id="21" w:author="Capra, Tony" w:date="2024-05-30T23:56:00Z">
        <w:r>
          <w:rPr>
            <w:rFonts w:ascii="Arial" w:eastAsia="Times New Roman" w:hAnsi="Arial" w:cs="Arial"/>
            <w:color w:val="242424"/>
            <w:kern w:val="0"/>
            <w:sz w:val="22"/>
            <w:szCs w:val="22"/>
            <w:shd w:val="clear" w:color="auto" w:fill="FFFFFF"/>
            <w14:ligatures w14:val="none"/>
          </w:rPr>
          <w:t>-associated loci genome-wide.</w:t>
        </w:r>
      </w:ins>
      <w:del w:id="22" w:author="Capra, Tony" w:date="2024-05-30T23:55:00Z">
        <w:r w:rsidR="002A5E70" w:rsidRPr="002A5E70" w:rsidDel="00A65662">
          <w:rPr>
            <w:rFonts w:ascii="Arial" w:eastAsia="Times New Roman" w:hAnsi="Arial" w:cs="Arial"/>
            <w:color w:val="242424"/>
            <w:kern w:val="0"/>
            <w:sz w:val="22"/>
            <w:szCs w:val="22"/>
            <w:shd w:val="clear" w:color="auto" w:fill="FFFFFF"/>
            <w14:ligatures w14:val="none"/>
          </w:rPr>
          <w:delText xml:space="preserve"> </w:delText>
        </w:r>
      </w:del>
    </w:p>
    <w:p w14:paraId="11F2EADA" w14:textId="28EB52CB" w:rsidR="002A5E70" w:rsidRPr="002A5E70" w:rsidRDefault="002A5E70" w:rsidP="002A5E70">
      <w:pPr>
        <w:spacing w:before="240" w:after="240" w:line="240" w:lineRule="auto"/>
        <w:rPr>
          <w:rFonts w:ascii="Arial" w:eastAsia="Times New Roman" w:hAnsi="Arial" w:cs="Arial"/>
          <w:kern w:val="0"/>
          <w14:ligatures w14:val="none"/>
        </w:rPr>
      </w:pPr>
      <w:del w:id="23" w:author="Capra, Tony" w:date="2024-05-30T23:54:00Z">
        <w:r w:rsidRPr="002A5E70" w:rsidDel="00A65662">
          <w:rPr>
            <w:rFonts w:ascii="Arial" w:eastAsia="Times New Roman" w:hAnsi="Arial" w:cs="Arial"/>
            <w:color w:val="242424"/>
            <w:kern w:val="0"/>
            <w:sz w:val="22"/>
            <w:szCs w:val="22"/>
            <w:shd w:val="clear" w:color="auto" w:fill="FFFFFF"/>
            <w14:ligatures w14:val="none"/>
          </w:rPr>
          <w:delText>For phenotypes like body height, SNP heritability shows significant clustering within topologically associated domains (TADs</w:delText>
        </w:r>
        <w:commentRangeStart w:id="24"/>
        <w:r w:rsidRPr="002A5E70" w:rsidDel="00A65662">
          <w:rPr>
            <w:rFonts w:ascii="Arial" w:eastAsia="Times New Roman" w:hAnsi="Arial" w:cs="Arial"/>
            <w:color w:val="242424"/>
            <w:kern w:val="0"/>
            <w:sz w:val="22"/>
            <w:szCs w:val="22"/>
            <w:shd w:val="clear" w:color="auto" w:fill="FFFFFF"/>
            <w14:ligatures w14:val="none"/>
          </w:rPr>
          <w:delText xml:space="preserve">), </w:delText>
        </w:r>
      </w:del>
      <w:r w:rsidRPr="002A5E70">
        <w:rPr>
          <w:rFonts w:ascii="Arial" w:eastAsia="Times New Roman" w:hAnsi="Arial" w:cs="Arial"/>
          <w:color w:val="242424"/>
          <w:kern w:val="0"/>
          <w:sz w:val="22"/>
          <w:szCs w:val="22"/>
          <w:shd w:val="clear" w:color="auto" w:fill="FFFFFF"/>
          <w14:ligatures w14:val="none"/>
        </w:rPr>
        <w:t>and these domains provide a framework for understanding the genetic architecture of body height through extensive GWAS summary statistics.</w:t>
      </w:r>
      <w:commentRangeEnd w:id="24"/>
      <w:r w:rsidR="00A65662">
        <w:rPr>
          <w:rStyle w:val="CommentReference"/>
        </w:rPr>
        <w:commentReference w:id="24"/>
      </w:r>
    </w:p>
    <w:p w14:paraId="2F2867CA" w14:textId="77777777" w:rsidR="002A5E70" w:rsidRPr="002A5E70" w:rsidRDefault="002A5E70" w:rsidP="002A5E70">
      <w:pPr>
        <w:spacing w:before="240" w:after="40" w:line="240" w:lineRule="auto"/>
        <w:outlineLvl w:val="3"/>
        <w:rPr>
          <w:rFonts w:ascii="Arial" w:eastAsia="Times New Roman" w:hAnsi="Arial" w:cs="Arial"/>
          <w:b/>
          <w:bCs/>
          <w:kern w:val="0"/>
          <w14:ligatures w14:val="none"/>
        </w:rPr>
      </w:pPr>
      <w:r w:rsidRPr="002A5E70">
        <w:rPr>
          <w:rFonts w:ascii="Arial" w:eastAsia="Times New Roman" w:hAnsi="Arial" w:cs="Arial"/>
          <w:b/>
          <w:bCs/>
          <w:color w:val="242424"/>
          <w:kern w:val="0"/>
          <w:sz w:val="22"/>
          <w:szCs w:val="22"/>
          <w:shd w:val="clear" w:color="auto" w:fill="FFFFFF"/>
          <w14:ligatures w14:val="none"/>
        </w:rPr>
        <w:t>Methods</w:t>
      </w:r>
    </w:p>
    <w:p w14:paraId="3C228BDF" w14:textId="1A95785E" w:rsidR="002A5E70" w:rsidRPr="002A5E70" w:rsidRDefault="002A5E70" w:rsidP="002A5E70">
      <w:pPr>
        <w:spacing w:before="240" w:after="240" w:line="240" w:lineRule="auto"/>
        <w:rPr>
          <w:rFonts w:ascii="Arial" w:eastAsia="Times New Roman" w:hAnsi="Arial" w:cs="Arial"/>
          <w:kern w:val="0"/>
          <w14:ligatures w14:val="none"/>
        </w:rPr>
      </w:pPr>
      <w:del w:id="25" w:author="Capra, Tony" w:date="2024-05-30T23:57:00Z">
        <w:r w:rsidRPr="002A5E70" w:rsidDel="00A65662">
          <w:rPr>
            <w:rFonts w:ascii="Arial" w:eastAsia="Times New Roman" w:hAnsi="Arial" w:cs="Arial"/>
            <w:color w:val="242424"/>
            <w:kern w:val="0"/>
            <w:sz w:val="22"/>
            <w:szCs w:val="22"/>
            <w:shd w:val="clear" w:color="auto" w:fill="FFFFFF"/>
            <w14:ligatures w14:val="none"/>
          </w:rPr>
          <w:delText>In our study, w</w:delText>
        </w:r>
      </w:del>
      <w:ins w:id="26" w:author="Capra, Tony" w:date="2024-05-30T23:57:00Z">
        <w:r w:rsidR="00A65662">
          <w:rPr>
            <w:rFonts w:ascii="Arial" w:eastAsia="Times New Roman" w:hAnsi="Arial" w:cs="Arial"/>
            <w:color w:val="242424"/>
            <w:kern w:val="0"/>
            <w:sz w:val="22"/>
            <w:szCs w:val="22"/>
            <w:shd w:val="clear" w:color="auto" w:fill="FFFFFF"/>
            <w14:ligatures w14:val="none"/>
          </w:rPr>
          <w:t>W</w:t>
        </w:r>
      </w:ins>
      <w:r w:rsidRPr="002A5E70">
        <w:rPr>
          <w:rFonts w:ascii="Arial" w:eastAsia="Times New Roman" w:hAnsi="Arial" w:cs="Arial"/>
          <w:color w:val="242424"/>
          <w:kern w:val="0"/>
          <w:sz w:val="22"/>
          <w:szCs w:val="22"/>
          <w:shd w:val="clear" w:color="auto" w:fill="FFFFFF"/>
          <w14:ligatures w14:val="none"/>
        </w:rPr>
        <w:t xml:space="preserve">e </w:t>
      </w:r>
      <w:del w:id="27" w:author="Capra, Tony" w:date="2024-05-30T23:56:00Z">
        <w:r w:rsidRPr="002A5E70" w:rsidDel="00A65662">
          <w:rPr>
            <w:rFonts w:ascii="Arial" w:eastAsia="Times New Roman" w:hAnsi="Arial" w:cs="Arial"/>
            <w:color w:val="242424"/>
            <w:kern w:val="0"/>
            <w:sz w:val="22"/>
            <w:szCs w:val="22"/>
            <w:shd w:val="clear" w:color="auto" w:fill="FFFFFF"/>
            <w14:ligatures w14:val="none"/>
          </w:rPr>
          <w:delText xml:space="preserve">processed and </w:delText>
        </w:r>
      </w:del>
      <w:r w:rsidRPr="002A5E70">
        <w:rPr>
          <w:rFonts w:ascii="Arial" w:eastAsia="Times New Roman" w:hAnsi="Arial" w:cs="Arial"/>
          <w:color w:val="242424"/>
          <w:kern w:val="0"/>
          <w:sz w:val="22"/>
          <w:szCs w:val="22"/>
          <w:shd w:val="clear" w:color="auto" w:fill="FFFFFF"/>
          <w14:ligatures w14:val="none"/>
        </w:rPr>
        <w:t xml:space="preserve">analyzed </w:t>
      </w:r>
      <w:del w:id="28" w:author="Capra, Tony" w:date="2024-05-30T23:56:00Z">
        <w:r w:rsidRPr="002A5E70" w:rsidDel="00A65662">
          <w:rPr>
            <w:rFonts w:ascii="Arial" w:eastAsia="Times New Roman" w:hAnsi="Arial" w:cs="Arial"/>
            <w:color w:val="242424"/>
            <w:kern w:val="0"/>
            <w:sz w:val="22"/>
            <w:szCs w:val="22"/>
            <w:shd w:val="clear" w:color="auto" w:fill="FFFFFF"/>
            <w14:ligatures w14:val="none"/>
          </w:rPr>
          <w:delText xml:space="preserve">comprehensive GWAS summary statistics for body height, focusing on suggested </w:delText>
        </w:r>
      </w:del>
      <w:r w:rsidRPr="002A5E70">
        <w:rPr>
          <w:rFonts w:ascii="Arial" w:eastAsia="Times New Roman" w:hAnsi="Arial" w:cs="Arial"/>
          <w:color w:val="242424"/>
          <w:kern w:val="0"/>
          <w:sz w:val="22"/>
          <w:szCs w:val="22"/>
          <w:shd w:val="clear" w:color="auto" w:fill="FFFFFF"/>
          <w14:ligatures w14:val="none"/>
        </w:rPr>
        <w:t>genome-wide significant regions</w:t>
      </w:r>
      <w:ins w:id="29" w:author="Capra, Tony" w:date="2024-05-30T23:56:00Z">
        <w:r w:rsidR="00A65662">
          <w:rPr>
            <w:rFonts w:ascii="Arial" w:eastAsia="Times New Roman" w:hAnsi="Arial" w:cs="Arial"/>
            <w:color w:val="242424"/>
            <w:kern w:val="0"/>
            <w:sz w:val="22"/>
            <w:szCs w:val="22"/>
            <w:shd w:val="clear" w:color="auto" w:fill="FFFFFF"/>
            <w14:ligatures w14:val="none"/>
          </w:rPr>
          <w:t xml:space="preserve"> associated with body height</w:t>
        </w:r>
      </w:ins>
      <w:r w:rsidRPr="002A5E70">
        <w:rPr>
          <w:rFonts w:ascii="Arial" w:eastAsia="Times New Roman" w:hAnsi="Arial" w:cs="Arial"/>
          <w:color w:val="242424"/>
          <w:kern w:val="0"/>
          <w:sz w:val="22"/>
          <w:szCs w:val="22"/>
          <w:shd w:val="clear" w:color="auto" w:fill="FFFFFF"/>
          <w14:ligatures w14:val="none"/>
        </w:rPr>
        <w:t xml:space="preserve"> (top p-value ≤ 5e-</w:t>
      </w:r>
      <w:commentRangeStart w:id="30"/>
      <w:r w:rsidRPr="002A5E70">
        <w:rPr>
          <w:rFonts w:ascii="Arial" w:eastAsia="Times New Roman" w:hAnsi="Arial" w:cs="Arial"/>
          <w:color w:val="242424"/>
          <w:kern w:val="0"/>
          <w:sz w:val="22"/>
          <w:szCs w:val="22"/>
          <w:shd w:val="clear" w:color="auto" w:fill="FFFFFF"/>
          <w14:ligatures w14:val="none"/>
        </w:rPr>
        <w:t>5</w:t>
      </w:r>
      <w:commentRangeEnd w:id="30"/>
      <w:r w:rsidR="00A65662">
        <w:rPr>
          <w:rStyle w:val="CommentReference"/>
        </w:rPr>
        <w:commentReference w:id="30"/>
      </w:r>
      <w:r w:rsidRPr="002A5E70">
        <w:rPr>
          <w:rFonts w:ascii="Arial" w:eastAsia="Times New Roman" w:hAnsi="Arial" w:cs="Arial"/>
          <w:color w:val="242424"/>
          <w:kern w:val="0"/>
          <w:sz w:val="22"/>
          <w:szCs w:val="22"/>
          <w:shd w:val="clear" w:color="auto" w:fill="FFFFFF"/>
          <w14:ligatures w14:val="none"/>
        </w:rPr>
        <w:t>)</w:t>
      </w:r>
      <w:ins w:id="31" w:author="Capra, Tony" w:date="2024-05-30T23:57:00Z">
        <w:r w:rsidR="00A65662">
          <w:rPr>
            <w:rFonts w:ascii="Arial" w:eastAsia="Times New Roman" w:hAnsi="Arial" w:cs="Arial"/>
            <w:color w:val="242424"/>
            <w:kern w:val="0"/>
            <w:sz w:val="22"/>
            <w:szCs w:val="22"/>
            <w:shd w:val="clear" w:color="auto" w:fill="FFFFFF"/>
            <w14:ligatures w14:val="none"/>
          </w:rPr>
          <w:t xml:space="preserve"> from the largest available GWAS</w:t>
        </w:r>
      </w:ins>
      <w:r w:rsidRPr="002A5E70">
        <w:rPr>
          <w:rFonts w:ascii="Arial" w:eastAsia="Times New Roman" w:hAnsi="Arial" w:cs="Arial"/>
          <w:color w:val="242424"/>
          <w:kern w:val="0"/>
          <w:sz w:val="22"/>
          <w:szCs w:val="22"/>
          <w:shd w:val="clear" w:color="auto" w:fill="FFFFFF"/>
          <w14:ligatures w14:val="none"/>
        </w:rPr>
        <w:t xml:space="preserve">. </w:t>
      </w:r>
      <w:ins w:id="32" w:author="Capra, Tony" w:date="2024-05-30T23:57:00Z">
        <w:r w:rsidR="00A65662">
          <w:rPr>
            <w:rFonts w:ascii="Arial" w:eastAsia="Times New Roman" w:hAnsi="Arial" w:cs="Arial"/>
            <w:color w:val="242424"/>
            <w:kern w:val="0"/>
            <w:sz w:val="22"/>
            <w:szCs w:val="22"/>
            <w:shd w:val="clear" w:color="auto" w:fill="FFFFFF"/>
            <w14:ligatures w14:val="none"/>
          </w:rPr>
          <w:t xml:space="preserve">To enable haplotype-aware analyses, </w:t>
        </w:r>
      </w:ins>
      <w:del w:id="33" w:author="Capra, Tony" w:date="2024-05-30T23:57:00Z">
        <w:r w:rsidRPr="002A5E70" w:rsidDel="00A65662">
          <w:rPr>
            <w:rFonts w:ascii="Arial" w:eastAsia="Times New Roman" w:hAnsi="Arial" w:cs="Arial"/>
            <w:color w:val="242424"/>
            <w:kern w:val="0"/>
            <w:sz w:val="22"/>
            <w:szCs w:val="22"/>
            <w:shd w:val="clear" w:color="auto" w:fill="FFFFFF"/>
            <w14:ligatures w14:val="none"/>
          </w:rPr>
          <w:delText>Utilizing</w:delText>
        </w:r>
      </w:del>
      <w:ins w:id="34" w:author="Capra, Tony" w:date="2024-05-30T23:57:00Z">
        <w:r w:rsidR="00A65662">
          <w:rPr>
            <w:rFonts w:ascii="Arial" w:eastAsia="Times New Roman" w:hAnsi="Arial" w:cs="Arial"/>
            <w:color w:val="242424"/>
            <w:kern w:val="0"/>
            <w:sz w:val="22"/>
            <w:szCs w:val="22"/>
            <w:shd w:val="clear" w:color="auto" w:fill="FFFFFF"/>
            <w14:ligatures w14:val="none"/>
          </w:rPr>
          <w:t>w</w:t>
        </w:r>
      </w:ins>
      <w:ins w:id="35" w:author="Capra, Tony" w:date="2024-05-30T23:58:00Z">
        <w:r w:rsidR="00A65662">
          <w:rPr>
            <w:rFonts w:ascii="Arial" w:eastAsia="Times New Roman" w:hAnsi="Arial" w:cs="Arial"/>
            <w:color w:val="242424"/>
            <w:kern w:val="0"/>
            <w:sz w:val="22"/>
            <w:szCs w:val="22"/>
            <w:shd w:val="clear" w:color="auto" w:fill="FFFFFF"/>
            <w14:ligatures w14:val="none"/>
          </w:rPr>
          <w:t>e u</w:t>
        </w:r>
      </w:ins>
      <w:ins w:id="36" w:author="Capra, Tony" w:date="2024-05-30T23:57:00Z">
        <w:r w:rsidR="00A65662">
          <w:rPr>
            <w:rFonts w:ascii="Arial" w:eastAsia="Times New Roman" w:hAnsi="Arial" w:cs="Arial"/>
            <w:color w:val="242424"/>
            <w:kern w:val="0"/>
            <w:sz w:val="22"/>
            <w:szCs w:val="22"/>
            <w:shd w:val="clear" w:color="auto" w:fill="FFFFFF"/>
            <w14:ligatures w14:val="none"/>
          </w:rPr>
          <w:t>s</w:t>
        </w:r>
      </w:ins>
      <w:ins w:id="37" w:author="Capra, Tony" w:date="2024-05-30T23:58:00Z">
        <w:r w:rsidR="00A65662">
          <w:rPr>
            <w:rFonts w:ascii="Arial" w:eastAsia="Times New Roman" w:hAnsi="Arial" w:cs="Arial"/>
            <w:color w:val="242424"/>
            <w:kern w:val="0"/>
            <w:sz w:val="22"/>
            <w:szCs w:val="22"/>
            <w:shd w:val="clear" w:color="auto" w:fill="FFFFFF"/>
            <w14:ligatures w14:val="none"/>
          </w:rPr>
          <w:t>ed</w:t>
        </w:r>
      </w:ins>
      <w:r w:rsidRPr="002A5E70">
        <w:rPr>
          <w:rFonts w:ascii="Arial" w:eastAsia="Times New Roman" w:hAnsi="Arial" w:cs="Arial"/>
          <w:color w:val="242424"/>
          <w:kern w:val="0"/>
          <w:sz w:val="22"/>
          <w:szCs w:val="22"/>
          <w:shd w:val="clear" w:color="auto" w:fill="FFFFFF"/>
          <w14:ligatures w14:val="none"/>
        </w:rPr>
        <w:t xml:space="preserve"> the NHLBI Trans-Omics for Precision Medicine (</w:t>
      </w:r>
      <w:proofErr w:type="spellStart"/>
      <w:r w:rsidRPr="002A5E70">
        <w:rPr>
          <w:rFonts w:ascii="Arial" w:eastAsia="Times New Roman" w:hAnsi="Arial" w:cs="Arial"/>
          <w:color w:val="242424"/>
          <w:kern w:val="0"/>
          <w:sz w:val="22"/>
          <w:szCs w:val="22"/>
          <w:shd w:val="clear" w:color="auto" w:fill="FFFFFF"/>
          <w14:ligatures w14:val="none"/>
        </w:rPr>
        <w:t>TopMed</w:t>
      </w:r>
      <w:proofErr w:type="spellEnd"/>
      <w:r w:rsidRPr="002A5E70">
        <w:rPr>
          <w:rFonts w:ascii="Arial" w:eastAsia="Times New Roman" w:hAnsi="Arial" w:cs="Arial"/>
          <w:color w:val="242424"/>
          <w:kern w:val="0"/>
          <w:sz w:val="22"/>
          <w:szCs w:val="22"/>
          <w:shd w:val="clear" w:color="auto" w:fill="FFFFFF"/>
          <w14:ligatures w14:val="none"/>
        </w:rPr>
        <w:t>) sequencing dataset</w:t>
      </w:r>
      <w:del w:id="38" w:author="Capra, Tony" w:date="2024-05-30T23:58:00Z">
        <w:r w:rsidRPr="002A5E70" w:rsidDel="00A65662">
          <w:rPr>
            <w:rFonts w:ascii="Arial" w:eastAsia="Times New Roman" w:hAnsi="Arial" w:cs="Arial"/>
            <w:color w:val="242424"/>
            <w:kern w:val="0"/>
            <w:sz w:val="22"/>
            <w:szCs w:val="22"/>
            <w:shd w:val="clear" w:color="auto" w:fill="FFFFFF"/>
            <w14:ligatures w14:val="none"/>
          </w:rPr>
          <w:delText>, we</w:delText>
        </w:r>
      </w:del>
      <w:ins w:id="39" w:author="Capra, Tony" w:date="2024-05-30T23:58:00Z">
        <w:r w:rsidR="00A65662">
          <w:rPr>
            <w:rFonts w:ascii="Arial" w:eastAsia="Times New Roman" w:hAnsi="Arial" w:cs="Arial"/>
            <w:color w:val="242424"/>
            <w:kern w:val="0"/>
            <w:sz w:val="22"/>
            <w:szCs w:val="22"/>
            <w:shd w:val="clear" w:color="auto" w:fill="FFFFFF"/>
            <w14:ligatures w14:val="none"/>
          </w:rPr>
          <w:t xml:space="preserve"> to</w:t>
        </w:r>
      </w:ins>
      <w:r w:rsidRPr="002A5E70">
        <w:rPr>
          <w:rFonts w:ascii="Arial" w:eastAsia="Times New Roman" w:hAnsi="Arial" w:cs="Arial"/>
          <w:color w:val="242424"/>
          <w:kern w:val="0"/>
          <w:sz w:val="22"/>
          <w:szCs w:val="22"/>
          <w:shd w:val="clear" w:color="auto" w:fill="FFFFFF"/>
          <w14:ligatures w14:val="none"/>
        </w:rPr>
        <w:t xml:space="preserve"> impute</w:t>
      </w:r>
      <w:del w:id="40" w:author="Capra, Tony" w:date="2024-05-30T23:58:00Z">
        <w:r w:rsidRPr="002A5E70" w:rsidDel="00A65662">
          <w:rPr>
            <w:rFonts w:ascii="Arial" w:eastAsia="Times New Roman" w:hAnsi="Arial" w:cs="Arial"/>
            <w:color w:val="242424"/>
            <w:kern w:val="0"/>
            <w:sz w:val="22"/>
            <w:szCs w:val="22"/>
            <w:shd w:val="clear" w:color="auto" w:fill="FFFFFF"/>
            <w14:ligatures w14:val="none"/>
          </w:rPr>
          <w:delText>d</w:delText>
        </w:r>
      </w:del>
      <w:r w:rsidRPr="002A5E70">
        <w:rPr>
          <w:rFonts w:ascii="Arial" w:eastAsia="Times New Roman" w:hAnsi="Arial" w:cs="Arial"/>
          <w:color w:val="242424"/>
          <w:kern w:val="0"/>
          <w:sz w:val="22"/>
          <w:szCs w:val="22"/>
          <w:shd w:val="clear" w:color="auto" w:fill="FFFFFF"/>
          <w14:ligatures w14:val="none"/>
        </w:rPr>
        <w:t xml:space="preserve"> haplotypes for these significant </w:t>
      </w:r>
      <w:del w:id="41" w:author="Capra, Tony" w:date="2024-05-30T23:57:00Z">
        <w:r w:rsidRPr="002A5E70" w:rsidDel="00A65662">
          <w:rPr>
            <w:rFonts w:ascii="Arial" w:eastAsia="Times New Roman" w:hAnsi="Arial" w:cs="Arial"/>
            <w:color w:val="242424"/>
            <w:kern w:val="0"/>
            <w:sz w:val="22"/>
            <w:szCs w:val="22"/>
            <w:shd w:val="clear" w:color="auto" w:fill="FFFFFF"/>
            <w14:ligatures w14:val="none"/>
          </w:rPr>
          <w:delText xml:space="preserve">signals </w:delText>
        </w:r>
      </w:del>
      <w:ins w:id="42" w:author="Capra, Tony" w:date="2024-05-30T23:57:00Z">
        <w:r w:rsidR="00A65662">
          <w:rPr>
            <w:rFonts w:ascii="Arial" w:eastAsia="Times New Roman" w:hAnsi="Arial" w:cs="Arial"/>
            <w:color w:val="242424"/>
            <w:kern w:val="0"/>
            <w:sz w:val="22"/>
            <w:szCs w:val="22"/>
            <w:shd w:val="clear" w:color="auto" w:fill="FFFFFF"/>
            <w14:ligatures w14:val="none"/>
          </w:rPr>
          <w:t>loci</w:t>
        </w:r>
        <w:r w:rsidR="00A65662" w:rsidRPr="002A5E70">
          <w:rPr>
            <w:rFonts w:ascii="Arial" w:eastAsia="Times New Roman" w:hAnsi="Arial" w:cs="Arial"/>
            <w:color w:val="242424"/>
            <w:kern w:val="0"/>
            <w:sz w:val="22"/>
            <w:szCs w:val="22"/>
            <w:shd w:val="clear" w:color="auto" w:fill="FFFFFF"/>
            <w14:ligatures w14:val="none"/>
          </w:rPr>
          <w:t xml:space="preserve"> </w:t>
        </w:r>
      </w:ins>
      <w:r w:rsidRPr="002A5E70">
        <w:rPr>
          <w:rFonts w:ascii="Arial" w:eastAsia="Times New Roman" w:hAnsi="Arial" w:cs="Arial"/>
          <w:color w:val="242424"/>
          <w:kern w:val="0"/>
          <w:sz w:val="22"/>
          <w:szCs w:val="22"/>
          <w:shd w:val="clear" w:color="auto" w:fill="FFFFFF"/>
          <w14:ligatures w14:val="none"/>
        </w:rPr>
        <w:t xml:space="preserve">across diverse populations, including Europeans, Africans, East Asians, South Asians, and Admixed/non-admixed Americans. </w:t>
      </w:r>
      <w:del w:id="43" w:author="Capra, Tony" w:date="2024-05-30T23:58:00Z">
        <w:r w:rsidRPr="002A5E70" w:rsidDel="00A65662">
          <w:rPr>
            <w:rFonts w:ascii="Arial" w:eastAsia="Times New Roman" w:hAnsi="Arial" w:cs="Arial"/>
            <w:color w:val="242424"/>
            <w:kern w:val="0"/>
            <w:sz w:val="22"/>
            <w:szCs w:val="22"/>
            <w:shd w:val="clear" w:color="auto" w:fill="FFFFFF"/>
            <w14:ligatures w14:val="none"/>
          </w:rPr>
          <w:delText>These haplotypes were then edited into the 200-kb reference sequences, which were fed into a machine-learning model to</w:delText>
        </w:r>
      </w:del>
      <w:ins w:id="44" w:author="Capra, Tony" w:date="2024-05-30T23:58:00Z">
        <w:r w:rsidR="00A65662">
          <w:rPr>
            <w:rFonts w:ascii="Arial" w:eastAsia="Times New Roman" w:hAnsi="Arial" w:cs="Arial"/>
            <w:color w:val="242424"/>
            <w:kern w:val="0"/>
            <w:sz w:val="22"/>
            <w:szCs w:val="22"/>
            <w:shd w:val="clear" w:color="auto" w:fill="FFFFFF"/>
            <w14:ligatures w14:val="none"/>
          </w:rPr>
          <w:t>We then</w:t>
        </w:r>
      </w:ins>
      <w:r w:rsidRPr="002A5E70">
        <w:rPr>
          <w:rFonts w:ascii="Arial" w:eastAsia="Times New Roman" w:hAnsi="Arial" w:cs="Arial"/>
          <w:color w:val="242424"/>
          <w:kern w:val="0"/>
          <w:sz w:val="22"/>
          <w:szCs w:val="22"/>
          <w:shd w:val="clear" w:color="auto" w:fill="FFFFFF"/>
          <w14:ligatures w14:val="none"/>
        </w:rPr>
        <w:t xml:space="preserve"> predict</w:t>
      </w:r>
      <w:ins w:id="45" w:author="Capra, Tony" w:date="2024-05-30T23:59:00Z">
        <w:r w:rsidR="006D7CBB">
          <w:rPr>
            <w:rFonts w:ascii="Arial" w:eastAsia="Times New Roman" w:hAnsi="Arial" w:cs="Arial"/>
            <w:color w:val="242424"/>
            <w:kern w:val="0"/>
            <w:sz w:val="22"/>
            <w:szCs w:val="22"/>
            <w:shd w:val="clear" w:color="auto" w:fill="FFFFFF"/>
            <w14:ligatures w14:val="none"/>
          </w:rPr>
          <w:t>ed</w:t>
        </w:r>
      </w:ins>
      <w:r w:rsidRPr="002A5E70">
        <w:rPr>
          <w:rFonts w:ascii="Arial" w:eastAsia="Times New Roman" w:hAnsi="Arial" w:cs="Arial"/>
          <w:color w:val="242424"/>
          <w:kern w:val="0"/>
          <w:sz w:val="22"/>
          <w:szCs w:val="22"/>
          <w:shd w:val="clear" w:color="auto" w:fill="FFFFFF"/>
          <w14:ligatures w14:val="none"/>
        </w:rPr>
        <w:t xml:space="preserve"> alterations in the 3D genome </w:t>
      </w:r>
      <w:del w:id="46" w:author="Capra, Tony" w:date="2024-05-31T00:00:00Z">
        <w:r w:rsidRPr="002A5E70" w:rsidDel="006D7CBB">
          <w:rPr>
            <w:rFonts w:ascii="Arial" w:eastAsia="Times New Roman" w:hAnsi="Arial" w:cs="Arial"/>
            <w:color w:val="242424"/>
            <w:kern w:val="0"/>
            <w:sz w:val="22"/>
            <w:szCs w:val="22"/>
            <w:shd w:val="clear" w:color="auto" w:fill="FFFFFF"/>
            <w14:ligatures w14:val="none"/>
          </w:rPr>
          <w:delText>structure</w:delText>
        </w:r>
      </w:del>
      <w:ins w:id="47" w:author="Capra, Tony" w:date="2024-05-31T00:00:00Z">
        <w:r w:rsidR="006D7CBB">
          <w:rPr>
            <w:rFonts w:ascii="Arial" w:eastAsia="Times New Roman" w:hAnsi="Arial" w:cs="Arial"/>
            <w:color w:val="242424"/>
            <w:kern w:val="0"/>
            <w:sz w:val="22"/>
            <w:szCs w:val="22"/>
            <w:shd w:val="clear" w:color="auto" w:fill="FFFFFF"/>
            <w14:ligatures w14:val="none"/>
          </w:rPr>
          <w:t xml:space="preserve">contacts </w:t>
        </w:r>
      </w:ins>
      <w:ins w:id="48" w:author="Capra, Tony" w:date="2024-05-30T23:59:00Z">
        <w:r w:rsidR="00A65662">
          <w:rPr>
            <w:rFonts w:ascii="Arial" w:eastAsia="Times New Roman" w:hAnsi="Arial" w:cs="Arial"/>
            <w:color w:val="242424"/>
            <w:kern w:val="0"/>
            <w:sz w:val="22"/>
            <w:szCs w:val="22"/>
            <w:shd w:val="clear" w:color="auto" w:fill="FFFFFF"/>
            <w14:ligatures w14:val="none"/>
          </w:rPr>
          <w:t xml:space="preserve">caused by each </w:t>
        </w:r>
      </w:ins>
      <w:ins w:id="49" w:author="Capra, Tony" w:date="2024-05-31T00:01:00Z">
        <w:r w:rsidR="006D7CBB" w:rsidRPr="002A5E70">
          <w:rPr>
            <w:rFonts w:ascii="Arial" w:eastAsia="Times New Roman" w:hAnsi="Arial" w:cs="Arial"/>
            <w:color w:val="242424"/>
            <w:kern w:val="0"/>
            <w:sz w:val="22"/>
            <w:szCs w:val="22"/>
            <w:shd w:val="clear" w:color="auto" w:fill="FFFFFF"/>
            <w14:ligatures w14:val="none"/>
          </w:rPr>
          <w:t>common haplotype (count ≥ 30</w:t>
        </w:r>
        <w:r w:rsidR="006D7CBB">
          <w:rPr>
            <w:rFonts w:ascii="Arial" w:eastAsia="Times New Roman" w:hAnsi="Arial" w:cs="Arial"/>
            <w:color w:val="242424"/>
            <w:kern w:val="0"/>
            <w:sz w:val="22"/>
            <w:szCs w:val="22"/>
            <w:shd w:val="clear" w:color="auto" w:fill="FFFFFF"/>
            <w14:ligatures w14:val="none"/>
          </w:rPr>
          <w:t xml:space="preserve"> in </w:t>
        </w:r>
        <w:proofErr w:type="spellStart"/>
        <w:r w:rsidR="006D7CBB">
          <w:rPr>
            <w:rFonts w:ascii="Arial" w:eastAsia="Times New Roman" w:hAnsi="Arial" w:cs="Arial"/>
            <w:color w:val="242424"/>
            <w:kern w:val="0"/>
            <w:sz w:val="22"/>
            <w:szCs w:val="22"/>
            <w:shd w:val="clear" w:color="auto" w:fill="FFFFFF"/>
            <w14:ligatures w14:val="none"/>
          </w:rPr>
          <w:t>TopMed</w:t>
        </w:r>
        <w:proofErr w:type="spellEnd"/>
        <w:r w:rsidR="006D7CBB" w:rsidRPr="002A5E70">
          <w:rPr>
            <w:rFonts w:ascii="Arial" w:eastAsia="Times New Roman" w:hAnsi="Arial" w:cs="Arial"/>
            <w:color w:val="242424"/>
            <w:kern w:val="0"/>
            <w:sz w:val="22"/>
            <w:szCs w:val="22"/>
            <w:shd w:val="clear" w:color="auto" w:fill="FFFFFF"/>
            <w14:ligatures w14:val="none"/>
          </w:rPr>
          <w:t>)</w:t>
        </w:r>
      </w:ins>
      <w:r w:rsidRPr="002A5E70">
        <w:rPr>
          <w:rFonts w:ascii="Arial" w:eastAsia="Times New Roman" w:hAnsi="Arial" w:cs="Arial"/>
          <w:color w:val="242424"/>
          <w:kern w:val="0"/>
          <w:sz w:val="22"/>
          <w:szCs w:val="22"/>
          <w:shd w:val="clear" w:color="auto" w:fill="FFFFFF"/>
          <w14:ligatures w14:val="none"/>
        </w:rPr>
        <w:t xml:space="preserve">. </w:t>
      </w:r>
      <w:del w:id="50" w:author="Capra, Tony" w:date="2024-05-30T23:59:00Z">
        <w:r w:rsidRPr="002A5E70" w:rsidDel="006D7CBB">
          <w:rPr>
            <w:rFonts w:ascii="Arial" w:eastAsia="Times New Roman" w:hAnsi="Arial" w:cs="Arial"/>
            <w:color w:val="242424"/>
            <w:kern w:val="0"/>
            <w:sz w:val="22"/>
            <w:szCs w:val="22"/>
            <w:shd w:val="clear" w:color="auto" w:fill="FFFFFF"/>
            <w14:ligatures w14:val="none"/>
          </w:rPr>
          <w:delText>We quantified changes in 3D structure using the Spearman correlation between distance matrices of reference and edited sequences, defining divergence scores as one minus the correlation coefficient.</w:delText>
        </w:r>
      </w:del>
    </w:p>
    <w:p w14:paraId="145CBB89" w14:textId="77777777" w:rsidR="002A5E70" w:rsidRPr="002A5E70" w:rsidRDefault="002A5E70" w:rsidP="002A5E70">
      <w:pPr>
        <w:spacing w:before="240" w:after="40" w:line="240" w:lineRule="auto"/>
        <w:outlineLvl w:val="3"/>
        <w:rPr>
          <w:rFonts w:ascii="Arial" w:eastAsia="Times New Roman" w:hAnsi="Arial" w:cs="Arial"/>
          <w:b/>
          <w:bCs/>
          <w:kern w:val="0"/>
          <w14:ligatures w14:val="none"/>
        </w:rPr>
      </w:pPr>
      <w:r w:rsidRPr="002A5E70">
        <w:rPr>
          <w:rFonts w:ascii="Arial" w:eastAsia="Times New Roman" w:hAnsi="Arial" w:cs="Arial"/>
          <w:b/>
          <w:bCs/>
          <w:color w:val="242424"/>
          <w:kern w:val="0"/>
          <w:sz w:val="22"/>
          <w:szCs w:val="22"/>
          <w:shd w:val="clear" w:color="auto" w:fill="FFFFFF"/>
          <w14:ligatures w14:val="none"/>
        </w:rPr>
        <w:t>Results</w:t>
      </w:r>
    </w:p>
    <w:p w14:paraId="44934239" w14:textId="291CDA8B" w:rsidR="002A5E70" w:rsidRPr="002A5E70" w:rsidRDefault="002A5E70" w:rsidP="002A5E70">
      <w:pPr>
        <w:spacing w:before="240" w:after="240" w:line="240" w:lineRule="auto"/>
        <w:rPr>
          <w:rFonts w:ascii="Arial" w:eastAsia="Times New Roman" w:hAnsi="Arial" w:cs="Arial"/>
          <w:kern w:val="0"/>
          <w14:ligatures w14:val="none"/>
        </w:rPr>
      </w:pPr>
      <w:r w:rsidRPr="002A5E70">
        <w:rPr>
          <w:rFonts w:ascii="Arial" w:eastAsia="Times New Roman" w:hAnsi="Arial" w:cs="Arial"/>
          <w:color w:val="242424"/>
          <w:kern w:val="0"/>
          <w:sz w:val="22"/>
          <w:szCs w:val="22"/>
          <w:shd w:val="clear" w:color="auto" w:fill="FFFFFF"/>
          <w14:ligatures w14:val="none"/>
        </w:rPr>
        <w:t xml:space="preserve">We evaluated 9917 </w:t>
      </w:r>
      <w:del w:id="51" w:author="Capra, Tony" w:date="2024-05-31T00:00:00Z">
        <w:r w:rsidRPr="002A5E70" w:rsidDel="006D7CBB">
          <w:rPr>
            <w:rFonts w:ascii="Arial" w:eastAsia="Times New Roman" w:hAnsi="Arial" w:cs="Arial"/>
            <w:color w:val="242424"/>
            <w:kern w:val="0"/>
            <w:sz w:val="22"/>
            <w:szCs w:val="22"/>
            <w:shd w:val="clear" w:color="auto" w:fill="FFFFFF"/>
            <w14:ligatures w14:val="none"/>
          </w:rPr>
          <w:delText>genomic regions</w:delText>
        </w:r>
      </w:del>
      <w:ins w:id="52" w:author="Capra, Tony" w:date="2024-05-31T00:00:00Z">
        <w:r w:rsidR="006D7CBB">
          <w:rPr>
            <w:rFonts w:ascii="Arial" w:eastAsia="Times New Roman" w:hAnsi="Arial" w:cs="Arial"/>
            <w:color w:val="242424"/>
            <w:kern w:val="0"/>
            <w:sz w:val="22"/>
            <w:szCs w:val="22"/>
            <w:shd w:val="clear" w:color="auto" w:fill="FFFFFF"/>
            <w14:ligatures w14:val="none"/>
          </w:rPr>
          <w:t>height-associated regions</w:t>
        </w:r>
      </w:ins>
      <w:del w:id="53" w:author="Capra, Tony" w:date="2024-05-31T00:01:00Z">
        <w:r w:rsidRPr="002A5E70" w:rsidDel="006D7CBB">
          <w:rPr>
            <w:rFonts w:ascii="Arial" w:eastAsia="Times New Roman" w:hAnsi="Arial" w:cs="Arial"/>
            <w:color w:val="242424"/>
            <w:kern w:val="0"/>
            <w:sz w:val="22"/>
            <w:szCs w:val="22"/>
            <w:shd w:val="clear" w:color="auto" w:fill="FFFFFF"/>
            <w14:ligatures w14:val="none"/>
          </w:rPr>
          <w:delText>, divergence-scoring each for common haplotypes (haplotype count ≥ 30) found in the TopMed dataset. A total of</w:delText>
        </w:r>
      </w:del>
      <w:ins w:id="54" w:author="Capra, Tony" w:date="2024-05-31T00:01:00Z">
        <w:r w:rsidR="006D7CBB">
          <w:rPr>
            <w:rFonts w:ascii="Arial" w:eastAsia="Times New Roman" w:hAnsi="Arial" w:cs="Arial"/>
            <w:color w:val="242424"/>
            <w:kern w:val="0"/>
            <w:sz w:val="22"/>
            <w:szCs w:val="22"/>
            <w:shd w:val="clear" w:color="auto" w:fill="FFFFFF"/>
            <w14:ligatures w14:val="none"/>
          </w:rPr>
          <w:t>, and</w:t>
        </w:r>
      </w:ins>
      <w:r w:rsidRPr="002A5E70">
        <w:rPr>
          <w:rFonts w:ascii="Arial" w:eastAsia="Times New Roman" w:hAnsi="Arial" w:cs="Arial"/>
          <w:color w:val="242424"/>
          <w:kern w:val="0"/>
          <w:sz w:val="22"/>
          <w:szCs w:val="22"/>
          <w:shd w:val="clear" w:color="auto" w:fill="FFFFFF"/>
          <w14:ligatures w14:val="none"/>
        </w:rPr>
        <w:t xml:space="preserve"> 107 regions (1</w:t>
      </w:r>
      <w:del w:id="55" w:author="Capra, Tony" w:date="2024-05-31T00:01:00Z">
        <w:r w:rsidRPr="002A5E70" w:rsidDel="006D7CBB">
          <w:rPr>
            <w:rFonts w:ascii="Arial" w:eastAsia="Times New Roman" w:hAnsi="Arial" w:cs="Arial"/>
            <w:color w:val="242424"/>
            <w:kern w:val="0"/>
            <w:sz w:val="22"/>
            <w:szCs w:val="22"/>
            <w:shd w:val="clear" w:color="auto" w:fill="FFFFFF"/>
            <w14:ligatures w14:val="none"/>
          </w:rPr>
          <w:delText>.08</w:delText>
        </w:r>
      </w:del>
      <w:r w:rsidRPr="002A5E70">
        <w:rPr>
          <w:rFonts w:ascii="Arial" w:eastAsia="Times New Roman" w:hAnsi="Arial" w:cs="Arial"/>
          <w:color w:val="242424"/>
          <w:kern w:val="0"/>
          <w:sz w:val="22"/>
          <w:szCs w:val="22"/>
          <w:shd w:val="clear" w:color="auto" w:fill="FFFFFF"/>
          <w14:ligatures w14:val="none"/>
        </w:rPr>
        <w:t>%</w:t>
      </w:r>
      <w:del w:id="56" w:author="Capra, Tony" w:date="2024-05-31T00:01:00Z">
        <w:r w:rsidRPr="002A5E70" w:rsidDel="006D7CBB">
          <w:rPr>
            <w:rFonts w:ascii="Arial" w:eastAsia="Times New Roman" w:hAnsi="Arial" w:cs="Arial"/>
            <w:color w:val="242424"/>
            <w:kern w:val="0"/>
            <w:sz w:val="22"/>
            <w:szCs w:val="22"/>
            <w:shd w:val="clear" w:color="auto" w:fill="FFFFFF"/>
            <w14:ligatures w14:val="none"/>
          </w:rPr>
          <w:delText xml:space="preserve"> of all regions</w:delText>
        </w:r>
      </w:del>
      <w:r w:rsidRPr="002A5E70">
        <w:rPr>
          <w:rFonts w:ascii="Arial" w:eastAsia="Times New Roman" w:hAnsi="Arial" w:cs="Arial"/>
          <w:color w:val="242424"/>
          <w:kern w:val="0"/>
          <w:sz w:val="22"/>
          <w:szCs w:val="22"/>
          <w:shd w:val="clear" w:color="auto" w:fill="FFFFFF"/>
          <w14:ligatures w14:val="none"/>
        </w:rPr>
        <w:t xml:space="preserve">) exhibited divergence scores greater than 0.001, and 17 </w:t>
      </w:r>
      <w:del w:id="57" w:author="Capra, Tony" w:date="2024-05-31T00:02:00Z">
        <w:r w:rsidRPr="002A5E70" w:rsidDel="006D7CBB">
          <w:rPr>
            <w:rFonts w:ascii="Arial" w:eastAsia="Times New Roman" w:hAnsi="Arial" w:cs="Arial"/>
            <w:color w:val="242424"/>
            <w:kern w:val="0"/>
            <w:sz w:val="22"/>
            <w:szCs w:val="22"/>
            <w:shd w:val="clear" w:color="auto" w:fill="FFFFFF"/>
            <w14:ligatures w14:val="none"/>
          </w:rPr>
          <w:delText xml:space="preserve">regions </w:delText>
        </w:r>
      </w:del>
      <w:r w:rsidRPr="002A5E70">
        <w:rPr>
          <w:rFonts w:ascii="Arial" w:eastAsia="Times New Roman" w:hAnsi="Arial" w:cs="Arial"/>
          <w:color w:val="242424"/>
          <w:kern w:val="0"/>
          <w:sz w:val="22"/>
          <w:szCs w:val="22"/>
          <w:shd w:val="clear" w:color="auto" w:fill="FFFFFF"/>
          <w14:ligatures w14:val="none"/>
        </w:rPr>
        <w:t>(0.17%</w:t>
      </w:r>
      <w:del w:id="58" w:author="Capra, Tony" w:date="2024-05-31T00:02:00Z">
        <w:r w:rsidRPr="002A5E70" w:rsidDel="006D7CBB">
          <w:rPr>
            <w:rFonts w:ascii="Arial" w:eastAsia="Times New Roman" w:hAnsi="Arial" w:cs="Arial"/>
            <w:color w:val="242424"/>
            <w:kern w:val="0"/>
            <w:sz w:val="22"/>
            <w:szCs w:val="22"/>
            <w:shd w:val="clear" w:color="auto" w:fill="FFFFFF"/>
            <w14:ligatures w14:val="none"/>
          </w:rPr>
          <w:delText xml:space="preserve"> of all regions</w:delText>
        </w:r>
      </w:del>
      <w:r w:rsidRPr="002A5E70">
        <w:rPr>
          <w:rFonts w:ascii="Arial" w:eastAsia="Times New Roman" w:hAnsi="Arial" w:cs="Arial"/>
          <w:color w:val="242424"/>
          <w:kern w:val="0"/>
          <w:sz w:val="22"/>
          <w:szCs w:val="22"/>
          <w:shd w:val="clear" w:color="auto" w:fill="FFFFFF"/>
          <w14:ligatures w14:val="none"/>
        </w:rPr>
        <w:t xml:space="preserve">) had divergence scores exceeding </w:t>
      </w:r>
      <w:commentRangeStart w:id="59"/>
      <w:r w:rsidRPr="002A5E70">
        <w:rPr>
          <w:rFonts w:ascii="Arial" w:eastAsia="Times New Roman" w:hAnsi="Arial" w:cs="Arial"/>
          <w:color w:val="242424"/>
          <w:kern w:val="0"/>
          <w:sz w:val="22"/>
          <w:szCs w:val="22"/>
          <w:shd w:val="clear" w:color="auto" w:fill="FFFFFF"/>
          <w14:ligatures w14:val="none"/>
        </w:rPr>
        <w:t>0.01</w:t>
      </w:r>
      <w:commentRangeEnd w:id="59"/>
      <w:r w:rsidR="006D7CBB">
        <w:rPr>
          <w:rStyle w:val="CommentReference"/>
        </w:rPr>
        <w:commentReference w:id="59"/>
      </w:r>
      <w:r w:rsidRPr="002A5E70">
        <w:rPr>
          <w:rFonts w:ascii="Arial" w:eastAsia="Times New Roman" w:hAnsi="Arial" w:cs="Arial"/>
          <w:color w:val="242424"/>
          <w:kern w:val="0"/>
          <w:sz w:val="22"/>
          <w:szCs w:val="22"/>
          <w:shd w:val="clear" w:color="auto" w:fill="FFFFFF"/>
          <w14:ligatures w14:val="none"/>
        </w:rPr>
        <w:t xml:space="preserve">. The most </w:t>
      </w:r>
      <w:commentRangeStart w:id="60"/>
      <w:r w:rsidRPr="002A5E70">
        <w:rPr>
          <w:rFonts w:ascii="Arial" w:eastAsia="Times New Roman" w:hAnsi="Arial" w:cs="Arial"/>
          <w:color w:val="242424"/>
          <w:kern w:val="0"/>
          <w:sz w:val="22"/>
          <w:szCs w:val="22"/>
          <w:shd w:val="clear" w:color="auto" w:fill="FFFFFF"/>
          <w14:ligatures w14:val="none"/>
        </w:rPr>
        <w:t xml:space="preserve">notable </w:t>
      </w:r>
      <w:commentRangeEnd w:id="60"/>
      <w:r w:rsidR="006D7CBB">
        <w:rPr>
          <w:rStyle w:val="CommentReference"/>
        </w:rPr>
        <w:commentReference w:id="60"/>
      </w:r>
      <w:r w:rsidRPr="002A5E70">
        <w:rPr>
          <w:rFonts w:ascii="Arial" w:eastAsia="Times New Roman" w:hAnsi="Arial" w:cs="Arial"/>
          <w:color w:val="242424"/>
          <w:kern w:val="0"/>
          <w:sz w:val="22"/>
          <w:szCs w:val="22"/>
          <w:shd w:val="clear" w:color="auto" w:fill="FFFFFF"/>
          <w14:ligatures w14:val="none"/>
        </w:rPr>
        <w:t>divergence</w:t>
      </w:r>
      <w:del w:id="61" w:author="Capra, Tony" w:date="2024-05-31T00:04:00Z">
        <w:r w:rsidRPr="002A5E70" w:rsidDel="006D7CBB">
          <w:rPr>
            <w:rFonts w:ascii="Arial" w:eastAsia="Times New Roman" w:hAnsi="Arial" w:cs="Arial"/>
            <w:color w:val="242424"/>
            <w:kern w:val="0"/>
            <w:sz w:val="22"/>
            <w:szCs w:val="22"/>
            <w:shd w:val="clear" w:color="auto" w:fill="FFFFFF"/>
            <w14:ligatures w14:val="none"/>
          </w:rPr>
          <w:delText xml:space="preserve">, with a score of 0.113, </w:delText>
        </w:r>
      </w:del>
      <w:ins w:id="62" w:author="Capra, Tony" w:date="2024-05-31T00:04:00Z">
        <w:r w:rsidR="006D7CBB">
          <w:rPr>
            <w:rFonts w:ascii="Arial" w:eastAsia="Times New Roman" w:hAnsi="Arial" w:cs="Arial"/>
            <w:color w:val="242424"/>
            <w:kern w:val="0"/>
            <w:sz w:val="22"/>
            <w:szCs w:val="22"/>
            <w:shd w:val="clear" w:color="auto" w:fill="FFFFFF"/>
            <w14:ligatures w14:val="none"/>
          </w:rPr>
          <w:t xml:space="preserve"> for a </w:t>
        </w:r>
      </w:ins>
      <w:ins w:id="63" w:author="Capra, Tony" w:date="2024-05-31T00:05:00Z">
        <w:r w:rsidR="006D7CBB">
          <w:rPr>
            <w:rFonts w:ascii="Arial" w:eastAsia="Times New Roman" w:hAnsi="Arial" w:cs="Arial"/>
            <w:color w:val="242424"/>
            <w:kern w:val="0"/>
            <w:sz w:val="22"/>
            <w:szCs w:val="22"/>
            <w:shd w:val="clear" w:color="auto" w:fill="FFFFFF"/>
            <w14:ligatures w14:val="none"/>
          </w:rPr>
          <w:t xml:space="preserve">height-associated haplotype </w:t>
        </w:r>
      </w:ins>
      <w:r w:rsidRPr="002A5E70">
        <w:rPr>
          <w:rFonts w:ascii="Arial" w:eastAsia="Times New Roman" w:hAnsi="Arial" w:cs="Arial"/>
          <w:color w:val="242424"/>
          <w:kern w:val="0"/>
          <w:sz w:val="22"/>
          <w:szCs w:val="22"/>
          <w:shd w:val="clear" w:color="auto" w:fill="FFFFFF"/>
          <w14:ligatures w14:val="none"/>
        </w:rPr>
        <w:t xml:space="preserve">was near the </w:t>
      </w:r>
      <w:r w:rsidRPr="002A5E70">
        <w:rPr>
          <w:rFonts w:ascii="Arial" w:eastAsia="Times New Roman" w:hAnsi="Arial" w:cs="Arial"/>
          <w:i/>
          <w:iCs/>
          <w:color w:val="242424"/>
          <w:kern w:val="0"/>
          <w:sz w:val="22"/>
          <w:szCs w:val="22"/>
          <w:shd w:val="clear" w:color="auto" w:fill="FFFFFF"/>
          <w14:ligatures w14:val="none"/>
        </w:rPr>
        <w:t>LCOR</w:t>
      </w:r>
      <w:r w:rsidRPr="002A5E70">
        <w:rPr>
          <w:rFonts w:ascii="Arial" w:eastAsia="Times New Roman" w:hAnsi="Arial" w:cs="Arial"/>
          <w:color w:val="242424"/>
          <w:kern w:val="0"/>
          <w:sz w:val="22"/>
          <w:szCs w:val="22"/>
          <w:shd w:val="clear" w:color="auto" w:fill="FFFFFF"/>
          <w14:ligatures w14:val="none"/>
        </w:rPr>
        <w:t xml:space="preserve"> gene on chromosome 10. A specific variant at this locus, rs7477274, likely disrupts 3D genome folding by altering the DNA-binding affinity of the CTCF transcription factor. In addition to </w:t>
      </w:r>
      <w:r w:rsidRPr="002A5E70">
        <w:rPr>
          <w:rFonts w:ascii="Arial" w:eastAsia="Times New Roman" w:hAnsi="Arial" w:cs="Arial"/>
          <w:i/>
          <w:iCs/>
          <w:color w:val="242424"/>
          <w:kern w:val="0"/>
          <w:sz w:val="22"/>
          <w:szCs w:val="22"/>
          <w:shd w:val="clear" w:color="auto" w:fill="FFFFFF"/>
          <w14:ligatures w14:val="none"/>
        </w:rPr>
        <w:t>LCOR</w:t>
      </w:r>
      <w:r w:rsidRPr="002A5E70">
        <w:rPr>
          <w:rFonts w:ascii="Arial" w:eastAsia="Times New Roman" w:hAnsi="Arial" w:cs="Arial"/>
          <w:color w:val="242424"/>
          <w:kern w:val="0"/>
          <w:sz w:val="22"/>
          <w:szCs w:val="22"/>
          <w:shd w:val="clear" w:color="auto" w:fill="FFFFFF"/>
          <w14:ligatures w14:val="none"/>
        </w:rPr>
        <w:t xml:space="preserve">, other significant disruptions were observed near the </w:t>
      </w:r>
      <w:r w:rsidRPr="002A5E70">
        <w:rPr>
          <w:rFonts w:ascii="Arial" w:eastAsia="Times New Roman" w:hAnsi="Arial" w:cs="Arial"/>
          <w:i/>
          <w:iCs/>
          <w:color w:val="242424"/>
          <w:kern w:val="0"/>
          <w:sz w:val="22"/>
          <w:szCs w:val="22"/>
          <w:shd w:val="clear" w:color="auto" w:fill="FFFFFF"/>
          <w14:ligatures w14:val="none"/>
        </w:rPr>
        <w:t>SLC41A2</w:t>
      </w:r>
      <w:r w:rsidRPr="002A5E70">
        <w:rPr>
          <w:rFonts w:ascii="Arial" w:eastAsia="Times New Roman" w:hAnsi="Arial" w:cs="Arial"/>
          <w:color w:val="242424"/>
          <w:kern w:val="0"/>
          <w:sz w:val="22"/>
          <w:szCs w:val="22"/>
          <w:shd w:val="clear" w:color="auto" w:fill="FFFFFF"/>
          <w14:ligatures w14:val="none"/>
        </w:rPr>
        <w:t xml:space="preserve"> and </w:t>
      </w:r>
      <w:commentRangeStart w:id="64"/>
      <w:r w:rsidRPr="002A5E70">
        <w:rPr>
          <w:rFonts w:ascii="Arial" w:eastAsia="Times New Roman" w:hAnsi="Arial" w:cs="Arial"/>
          <w:i/>
          <w:iCs/>
          <w:color w:val="242424"/>
          <w:kern w:val="0"/>
          <w:sz w:val="22"/>
          <w:szCs w:val="22"/>
          <w:shd w:val="clear" w:color="auto" w:fill="FFFFFF"/>
          <w14:ligatures w14:val="none"/>
        </w:rPr>
        <w:t>FGF2</w:t>
      </w:r>
      <w:r w:rsidRPr="002A5E70">
        <w:rPr>
          <w:rFonts w:ascii="Arial" w:eastAsia="Times New Roman" w:hAnsi="Arial" w:cs="Arial"/>
          <w:color w:val="242424"/>
          <w:kern w:val="0"/>
          <w:sz w:val="22"/>
          <w:szCs w:val="22"/>
          <w:shd w:val="clear" w:color="auto" w:fill="FFFFFF"/>
          <w14:ligatures w14:val="none"/>
        </w:rPr>
        <w:t xml:space="preserve"> </w:t>
      </w:r>
      <w:commentRangeEnd w:id="64"/>
      <w:r w:rsidR="0092680B">
        <w:rPr>
          <w:rStyle w:val="CommentReference"/>
        </w:rPr>
        <w:commentReference w:id="64"/>
      </w:r>
      <w:r w:rsidRPr="002A5E70">
        <w:rPr>
          <w:rFonts w:ascii="Arial" w:eastAsia="Times New Roman" w:hAnsi="Arial" w:cs="Arial"/>
          <w:color w:val="242424"/>
          <w:kern w:val="0"/>
          <w:sz w:val="22"/>
          <w:szCs w:val="22"/>
          <w:shd w:val="clear" w:color="auto" w:fill="FFFFFF"/>
          <w14:ligatures w14:val="none"/>
        </w:rPr>
        <w:t>loci.</w:t>
      </w:r>
    </w:p>
    <w:p w14:paraId="60605B2C" w14:textId="77777777" w:rsidR="002A5E70" w:rsidRPr="002A5E70" w:rsidRDefault="002A5E70" w:rsidP="002A5E70">
      <w:pPr>
        <w:spacing w:before="240" w:after="40" w:line="240" w:lineRule="auto"/>
        <w:outlineLvl w:val="3"/>
        <w:rPr>
          <w:rFonts w:ascii="Arial" w:eastAsia="Times New Roman" w:hAnsi="Arial" w:cs="Arial"/>
          <w:b/>
          <w:bCs/>
          <w:kern w:val="0"/>
          <w14:ligatures w14:val="none"/>
        </w:rPr>
      </w:pPr>
      <w:r w:rsidRPr="002A5E70">
        <w:rPr>
          <w:rFonts w:ascii="Arial" w:eastAsia="Times New Roman" w:hAnsi="Arial" w:cs="Arial"/>
          <w:b/>
          <w:bCs/>
          <w:color w:val="242424"/>
          <w:kern w:val="0"/>
          <w:sz w:val="22"/>
          <w:szCs w:val="22"/>
          <w:shd w:val="clear" w:color="auto" w:fill="FFFFFF"/>
          <w14:ligatures w14:val="none"/>
        </w:rPr>
        <w:t>Conclusion</w:t>
      </w:r>
    </w:p>
    <w:p w14:paraId="27F1D210" w14:textId="77777777" w:rsidR="0092680B" w:rsidRDefault="002A5E70" w:rsidP="002A5E70">
      <w:pPr>
        <w:spacing w:before="240" w:after="240" w:line="240" w:lineRule="auto"/>
        <w:rPr>
          <w:ins w:id="65" w:author="Capra, Tony" w:date="2024-05-31T00:10:00Z"/>
          <w:rFonts w:ascii="Arial" w:eastAsia="Times New Roman" w:hAnsi="Arial" w:cs="Arial"/>
          <w:color w:val="242424"/>
          <w:kern w:val="0"/>
          <w:sz w:val="22"/>
          <w:szCs w:val="22"/>
          <w:shd w:val="clear" w:color="auto" w:fill="FFFFFF"/>
          <w14:ligatures w14:val="none"/>
        </w:rPr>
      </w:pPr>
      <w:del w:id="66" w:author="Capra, Tony" w:date="2024-05-31T00:08:00Z">
        <w:r w:rsidRPr="002A5E70" w:rsidDel="006D7CBB">
          <w:rPr>
            <w:rFonts w:ascii="Arial" w:eastAsia="Times New Roman" w:hAnsi="Arial" w:cs="Arial"/>
            <w:color w:val="242424"/>
            <w:kern w:val="0"/>
            <w:sz w:val="22"/>
            <w:szCs w:val="22"/>
            <w:shd w:val="clear" w:color="auto" w:fill="FFFFFF"/>
            <w14:ligatures w14:val="none"/>
          </w:rPr>
          <w:delText>Our findings</w:delText>
        </w:r>
      </w:del>
      <w:ins w:id="67" w:author="Capra, Tony" w:date="2024-05-31T00:08:00Z">
        <w:r w:rsidR="006D7CBB">
          <w:rPr>
            <w:rFonts w:ascii="Arial" w:eastAsia="Times New Roman" w:hAnsi="Arial" w:cs="Arial"/>
            <w:color w:val="242424"/>
            <w:kern w:val="0"/>
            <w:sz w:val="22"/>
            <w:szCs w:val="22"/>
            <w:shd w:val="clear" w:color="auto" w:fill="FFFFFF"/>
            <w14:ligatures w14:val="none"/>
          </w:rPr>
          <w:t>We</w:t>
        </w:r>
      </w:ins>
      <w:r w:rsidRPr="002A5E70">
        <w:rPr>
          <w:rFonts w:ascii="Arial" w:eastAsia="Times New Roman" w:hAnsi="Arial" w:cs="Arial"/>
          <w:color w:val="242424"/>
          <w:kern w:val="0"/>
          <w:sz w:val="22"/>
          <w:szCs w:val="22"/>
          <w:shd w:val="clear" w:color="auto" w:fill="FFFFFF"/>
          <w14:ligatures w14:val="none"/>
        </w:rPr>
        <w:t xml:space="preserve"> </w:t>
      </w:r>
      <w:del w:id="68" w:author="Capra, Tony" w:date="2024-05-31T00:05:00Z">
        <w:r w:rsidRPr="002A5E70" w:rsidDel="006D7CBB">
          <w:rPr>
            <w:rFonts w:ascii="Arial" w:eastAsia="Times New Roman" w:hAnsi="Arial" w:cs="Arial"/>
            <w:color w:val="242424"/>
            <w:kern w:val="0"/>
            <w:sz w:val="22"/>
            <w:szCs w:val="22"/>
            <w:shd w:val="clear" w:color="auto" w:fill="FFFFFF"/>
            <w14:ligatures w14:val="none"/>
          </w:rPr>
          <w:delText>suggest th</w:delText>
        </w:r>
      </w:del>
      <w:ins w:id="69" w:author="Capra, Tony" w:date="2024-05-31T00:08:00Z">
        <w:r w:rsidR="006D7CBB">
          <w:rPr>
            <w:rFonts w:ascii="Arial" w:eastAsia="Times New Roman" w:hAnsi="Arial" w:cs="Arial"/>
            <w:color w:val="242424"/>
            <w:kern w:val="0"/>
            <w:sz w:val="22"/>
            <w:szCs w:val="22"/>
            <w:shd w:val="clear" w:color="auto" w:fill="FFFFFF"/>
            <w14:ligatures w14:val="none"/>
          </w:rPr>
          <w:t>identify</w:t>
        </w:r>
      </w:ins>
      <w:ins w:id="70" w:author="Capra, Tony" w:date="2024-05-31T00:07:00Z">
        <w:r w:rsidR="006D7CBB">
          <w:rPr>
            <w:rFonts w:ascii="Arial" w:eastAsia="Times New Roman" w:hAnsi="Arial" w:cs="Arial"/>
            <w:color w:val="242424"/>
            <w:kern w:val="0"/>
            <w:sz w:val="22"/>
            <w:szCs w:val="22"/>
            <w:shd w:val="clear" w:color="auto" w:fill="FFFFFF"/>
            <w14:ligatures w14:val="none"/>
          </w:rPr>
          <w:t xml:space="preserve"> several</w:t>
        </w:r>
      </w:ins>
      <w:del w:id="71" w:author="Capra, Tony" w:date="2024-05-31T00:05:00Z">
        <w:r w:rsidRPr="002A5E70" w:rsidDel="006D7CBB">
          <w:rPr>
            <w:rFonts w:ascii="Arial" w:eastAsia="Times New Roman" w:hAnsi="Arial" w:cs="Arial"/>
            <w:color w:val="242424"/>
            <w:kern w:val="0"/>
            <w:sz w:val="22"/>
            <w:szCs w:val="22"/>
            <w:shd w:val="clear" w:color="auto" w:fill="FFFFFF"/>
            <w14:ligatures w14:val="none"/>
          </w:rPr>
          <w:delText>at</w:delText>
        </w:r>
      </w:del>
      <w:r w:rsidRPr="002A5E70">
        <w:rPr>
          <w:rFonts w:ascii="Arial" w:eastAsia="Times New Roman" w:hAnsi="Arial" w:cs="Arial"/>
          <w:color w:val="242424"/>
          <w:kern w:val="0"/>
          <w:sz w:val="22"/>
          <w:szCs w:val="22"/>
          <w:shd w:val="clear" w:color="auto" w:fill="FFFFFF"/>
          <w14:ligatures w14:val="none"/>
        </w:rPr>
        <w:t xml:space="preserve"> </w:t>
      </w:r>
      <w:del w:id="72" w:author="Capra, Tony" w:date="2024-05-31T00:05:00Z">
        <w:r w:rsidRPr="002A5E70" w:rsidDel="006D7CBB">
          <w:rPr>
            <w:rFonts w:ascii="Arial" w:eastAsia="Times New Roman" w:hAnsi="Arial" w:cs="Arial"/>
            <w:color w:val="242424"/>
            <w:kern w:val="0"/>
            <w:sz w:val="22"/>
            <w:szCs w:val="22"/>
            <w:shd w:val="clear" w:color="auto" w:fill="FFFFFF"/>
            <w14:ligatures w14:val="none"/>
          </w:rPr>
          <w:delText xml:space="preserve">certain </w:delText>
        </w:r>
      </w:del>
      <w:r w:rsidRPr="002A5E70">
        <w:rPr>
          <w:rFonts w:ascii="Arial" w:eastAsia="Times New Roman" w:hAnsi="Arial" w:cs="Arial"/>
          <w:color w:val="242424"/>
          <w:kern w:val="0"/>
          <w:sz w:val="22"/>
          <w:szCs w:val="22"/>
          <w:shd w:val="clear" w:color="auto" w:fill="FFFFFF"/>
          <w14:ligatures w14:val="none"/>
        </w:rPr>
        <w:t xml:space="preserve">haplotypes </w:t>
      </w:r>
      <w:del w:id="73" w:author="Capra, Tony" w:date="2024-05-31T00:08:00Z">
        <w:r w:rsidRPr="002A5E70" w:rsidDel="006D7CBB">
          <w:rPr>
            <w:rFonts w:ascii="Arial" w:eastAsia="Times New Roman" w:hAnsi="Arial" w:cs="Arial"/>
            <w:color w:val="242424"/>
            <w:kern w:val="0"/>
            <w:sz w:val="22"/>
            <w:szCs w:val="22"/>
            <w:shd w:val="clear" w:color="auto" w:fill="FFFFFF"/>
            <w14:ligatures w14:val="none"/>
          </w:rPr>
          <w:delText xml:space="preserve">associated </w:delText>
        </w:r>
      </w:del>
      <w:ins w:id="74" w:author="Capra, Tony" w:date="2024-05-31T00:08:00Z">
        <w:r w:rsidR="006D7CBB">
          <w:rPr>
            <w:rFonts w:ascii="Arial" w:eastAsia="Times New Roman" w:hAnsi="Arial" w:cs="Arial"/>
            <w:color w:val="242424"/>
            <w:kern w:val="0"/>
            <w:sz w:val="22"/>
            <w:szCs w:val="22"/>
            <w:shd w:val="clear" w:color="auto" w:fill="FFFFFF"/>
            <w14:ligatures w14:val="none"/>
          </w:rPr>
          <w:t>that likely influence var</w:t>
        </w:r>
      </w:ins>
      <w:ins w:id="75" w:author="Capra, Tony" w:date="2024-05-31T00:09:00Z">
        <w:r w:rsidR="006D7CBB">
          <w:rPr>
            <w:rFonts w:ascii="Arial" w:eastAsia="Times New Roman" w:hAnsi="Arial" w:cs="Arial"/>
            <w:color w:val="242424"/>
            <w:kern w:val="0"/>
            <w:sz w:val="22"/>
            <w:szCs w:val="22"/>
            <w:shd w:val="clear" w:color="auto" w:fill="FFFFFF"/>
            <w14:ligatures w14:val="none"/>
          </w:rPr>
          <w:t>iation in</w:t>
        </w:r>
      </w:ins>
      <w:del w:id="76" w:author="Capra, Tony" w:date="2024-05-31T00:09:00Z">
        <w:r w:rsidRPr="002A5E70" w:rsidDel="006D7CBB">
          <w:rPr>
            <w:rFonts w:ascii="Arial" w:eastAsia="Times New Roman" w:hAnsi="Arial" w:cs="Arial"/>
            <w:color w:val="242424"/>
            <w:kern w:val="0"/>
            <w:sz w:val="22"/>
            <w:szCs w:val="22"/>
            <w:shd w:val="clear" w:color="auto" w:fill="FFFFFF"/>
            <w14:ligatures w14:val="none"/>
          </w:rPr>
          <w:delText>with</w:delText>
        </w:r>
      </w:del>
      <w:r w:rsidRPr="002A5E70">
        <w:rPr>
          <w:rFonts w:ascii="Arial" w:eastAsia="Times New Roman" w:hAnsi="Arial" w:cs="Arial"/>
          <w:color w:val="242424"/>
          <w:kern w:val="0"/>
          <w:sz w:val="22"/>
          <w:szCs w:val="22"/>
          <w:shd w:val="clear" w:color="auto" w:fill="FFFFFF"/>
          <w14:ligatures w14:val="none"/>
        </w:rPr>
        <w:t xml:space="preserve"> body height</w:t>
      </w:r>
      <w:ins w:id="77" w:author="Capra, Tony" w:date="2024-05-31T00:05:00Z">
        <w:r w:rsidR="006D7CBB">
          <w:rPr>
            <w:rFonts w:ascii="Arial" w:eastAsia="Times New Roman" w:hAnsi="Arial" w:cs="Arial"/>
            <w:color w:val="242424"/>
            <w:kern w:val="0"/>
            <w:sz w:val="22"/>
            <w:szCs w:val="22"/>
            <w:shd w:val="clear" w:color="auto" w:fill="FFFFFF"/>
            <w14:ligatures w14:val="none"/>
          </w:rPr>
          <w:t xml:space="preserve"> </w:t>
        </w:r>
      </w:ins>
      <w:ins w:id="78" w:author="Capra, Tony" w:date="2024-05-31T00:09:00Z">
        <w:r w:rsidR="006D7CBB">
          <w:rPr>
            <w:rFonts w:ascii="Arial" w:eastAsia="Times New Roman" w:hAnsi="Arial" w:cs="Arial"/>
            <w:color w:val="242424"/>
            <w:kern w:val="0"/>
            <w:sz w:val="22"/>
            <w:szCs w:val="22"/>
            <w:shd w:val="clear" w:color="auto" w:fill="FFFFFF"/>
            <w14:ligatures w14:val="none"/>
          </w:rPr>
          <w:t>by</w:t>
        </w:r>
      </w:ins>
      <w:del w:id="79" w:author="Capra, Tony" w:date="2024-05-31T00:07:00Z">
        <w:r w:rsidRPr="002A5E70" w:rsidDel="006D7CBB">
          <w:rPr>
            <w:rFonts w:ascii="Arial" w:eastAsia="Times New Roman" w:hAnsi="Arial" w:cs="Arial"/>
            <w:color w:val="242424"/>
            <w:kern w:val="0"/>
            <w:sz w:val="22"/>
            <w:szCs w:val="22"/>
            <w:shd w:val="clear" w:color="auto" w:fill="FFFFFF"/>
            <w14:ligatures w14:val="none"/>
          </w:rPr>
          <w:delText xml:space="preserve"> </w:delText>
        </w:r>
      </w:del>
      <w:ins w:id="80" w:author="Capra, Tony" w:date="2024-05-31T00:06:00Z">
        <w:r w:rsidR="006D7CBB">
          <w:rPr>
            <w:rFonts w:ascii="Arial" w:eastAsia="Times New Roman" w:hAnsi="Arial" w:cs="Arial"/>
            <w:color w:val="242424"/>
            <w:kern w:val="0"/>
            <w:sz w:val="22"/>
            <w:szCs w:val="22"/>
            <w:shd w:val="clear" w:color="auto" w:fill="FFFFFF"/>
            <w14:ligatures w14:val="none"/>
          </w:rPr>
          <w:t xml:space="preserve"> </w:t>
        </w:r>
      </w:ins>
      <w:del w:id="81" w:author="Capra, Tony" w:date="2024-05-31T00:06:00Z">
        <w:r w:rsidRPr="002A5E70" w:rsidDel="006D7CBB">
          <w:rPr>
            <w:rFonts w:ascii="Arial" w:eastAsia="Times New Roman" w:hAnsi="Arial" w:cs="Arial"/>
            <w:color w:val="242424"/>
            <w:kern w:val="0"/>
            <w:sz w:val="22"/>
            <w:szCs w:val="22"/>
            <w:shd w:val="clear" w:color="auto" w:fill="FFFFFF"/>
            <w14:ligatures w14:val="none"/>
          </w:rPr>
          <w:delText xml:space="preserve">significantly </w:delText>
        </w:r>
      </w:del>
      <w:ins w:id="82" w:author="Capra, Tony" w:date="2024-05-31T00:09:00Z">
        <w:r w:rsidR="006D7CBB">
          <w:rPr>
            <w:rFonts w:ascii="Arial" w:eastAsia="Times New Roman" w:hAnsi="Arial" w:cs="Arial"/>
            <w:color w:val="242424"/>
            <w:kern w:val="0"/>
            <w:sz w:val="22"/>
            <w:szCs w:val="22"/>
            <w:shd w:val="clear" w:color="auto" w:fill="FFFFFF"/>
            <w14:ligatures w14:val="none"/>
          </w:rPr>
          <w:t>modifying</w:t>
        </w:r>
      </w:ins>
      <w:del w:id="83" w:author="Capra, Tony" w:date="2024-05-31T00:09:00Z">
        <w:r w:rsidRPr="002A5E70" w:rsidDel="006D7CBB">
          <w:rPr>
            <w:rFonts w:ascii="Arial" w:eastAsia="Times New Roman" w:hAnsi="Arial" w:cs="Arial"/>
            <w:color w:val="242424"/>
            <w:kern w:val="0"/>
            <w:sz w:val="22"/>
            <w:szCs w:val="22"/>
            <w:shd w:val="clear" w:color="auto" w:fill="FFFFFF"/>
            <w14:ligatures w14:val="none"/>
          </w:rPr>
          <w:delText>disrupt</w:delText>
        </w:r>
      </w:del>
      <w:r w:rsidRPr="002A5E70">
        <w:rPr>
          <w:rFonts w:ascii="Arial" w:eastAsia="Times New Roman" w:hAnsi="Arial" w:cs="Arial"/>
          <w:color w:val="242424"/>
          <w:kern w:val="0"/>
          <w:sz w:val="22"/>
          <w:szCs w:val="22"/>
          <w:shd w:val="clear" w:color="auto" w:fill="FFFFFF"/>
          <w14:ligatures w14:val="none"/>
        </w:rPr>
        <w:t xml:space="preserve"> 3D </w:t>
      </w:r>
      <w:commentRangeStart w:id="84"/>
      <w:r w:rsidRPr="002A5E70">
        <w:rPr>
          <w:rFonts w:ascii="Arial" w:eastAsia="Times New Roman" w:hAnsi="Arial" w:cs="Arial"/>
          <w:color w:val="242424"/>
          <w:kern w:val="0"/>
          <w:sz w:val="22"/>
          <w:szCs w:val="22"/>
          <w:shd w:val="clear" w:color="auto" w:fill="FFFFFF"/>
          <w14:ligatures w14:val="none"/>
        </w:rPr>
        <w:t xml:space="preserve">genome </w:t>
      </w:r>
      <w:commentRangeEnd w:id="84"/>
      <w:r w:rsidR="006D7CBB">
        <w:rPr>
          <w:rStyle w:val="CommentReference"/>
        </w:rPr>
        <w:commentReference w:id="84"/>
      </w:r>
      <w:r w:rsidRPr="002A5E70">
        <w:rPr>
          <w:rFonts w:ascii="Arial" w:eastAsia="Times New Roman" w:hAnsi="Arial" w:cs="Arial"/>
          <w:color w:val="242424"/>
          <w:kern w:val="0"/>
          <w:sz w:val="22"/>
          <w:szCs w:val="22"/>
          <w:shd w:val="clear" w:color="auto" w:fill="FFFFFF"/>
          <w14:ligatures w14:val="none"/>
        </w:rPr>
        <w:t>folding.</w:t>
      </w:r>
      <w:ins w:id="85" w:author="Capra, Tony" w:date="2024-05-31T00:07:00Z">
        <w:r w:rsidR="006D7CBB">
          <w:rPr>
            <w:rFonts w:ascii="Arial" w:eastAsia="Times New Roman" w:hAnsi="Arial" w:cs="Arial"/>
            <w:color w:val="242424"/>
            <w:kern w:val="0"/>
            <w:sz w:val="22"/>
            <w:szCs w:val="22"/>
            <w:shd w:val="clear" w:color="auto" w:fill="FFFFFF"/>
            <w14:ligatures w14:val="none"/>
          </w:rPr>
          <w:t xml:space="preserve"> However, this </w:t>
        </w:r>
      </w:ins>
      <w:ins w:id="86" w:author="Capra, Tony" w:date="2024-05-31T00:08:00Z">
        <w:r w:rsidR="006D7CBB">
          <w:rPr>
            <w:rFonts w:ascii="Arial" w:eastAsia="Times New Roman" w:hAnsi="Arial" w:cs="Arial"/>
            <w:color w:val="242424"/>
            <w:kern w:val="0"/>
            <w:sz w:val="22"/>
            <w:szCs w:val="22"/>
            <w:shd w:val="clear" w:color="auto" w:fill="FFFFFF"/>
            <w14:ligatures w14:val="none"/>
          </w:rPr>
          <w:t xml:space="preserve">functional </w:t>
        </w:r>
      </w:ins>
      <w:ins w:id="87" w:author="Capra, Tony" w:date="2024-05-31T00:07:00Z">
        <w:r w:rsidR="006D7CBB">
          <w:rPr>
            <w:rFonts w:ascii="Arial" w:eastAsia="Times New Roman" w:hAnsi="Arial" w:cs="Arial"/>
            <w:color w:val="242424"/>
            <w:kern w:val="0"/>
            <w:sz w:val="22"/>
            <w:szCs w:val="22"/>
            <w:shd w:val="clear" w:color="auto" w:fill="FFFFFF"/>
            <w14:ligatures w14:val="none"/>
          </w:rPr>
          <w:t xml:space="preserve">mechanism is relatively rare among </w:t>
        </w:r>
      </w:ins>
      <w:ins w:id="88" w:author="Capra, Tony" w:date="2024-05-31T00:09:00Z">
        <w:r w:rsidR="006D7CBB">
          <w:rPr>
            <w:rFonts w:ascii="Arial" w:eastAsia="Times New Roman" w:hAnsi="Arial" w:cs="Arial"/>
            <w:color w:val="242424"/>
            <w:kern w:val="0"/>
            <w:sz w:val="22"/>
            <w:szCs w:val="22"/>
            <w:shd w:val="clear" w:color="auto" w:fill="FFFFFF"/>
            <w14:ligatures w14:val="none"/>
          </w:rPr>
          <w:t>height</w:t>
        </w:r>
      </w:ins>
      <w:ins w:id="89" w:author="Capra, Tony" w:date="2024-05-31T00:08:00Z">
        <w:r w:rsidR="006D7CBB">
          <w:rPr>
            <w:rFonts w:ascii="Arial" w:eastAsia="Times New Roman" w:hAnsi="Arial" w:cs="Arial"/>
            <w:color w:val="242424"/>
            <w:kern w:val="0"/>
            <w:sz w:val="22"/>
            <w:szCs w:val="22"/>
            <w:shd w:val="clear" w:color="auto" w:fill="FFFFFF"/>
            <w14:ligatures w14:val="none"/>
          </w:rPr>
          <w:t xml:space="preserve"> GWAS hits.</w:t>
        </w:r>
      </w:ins>
      <w:r w:rsidRPr="002A5E70">
        <w:rPr>
          <w:rFonts w:ascii="Arial" w:eastAsia="Times New Roman" w:hAnsi="Arial" w:cs="Arial"/>
          <w:color w:val="242424"/>
          <w:kern w:val="0"/>
          <w:sz w:val="22"/>
          <w:szCs w:val="22"/>
          <w:shd w:val="clear" w:color="auto" w:fill="FFFFFF"/>
          <w14:ligatures w14:val="none"/>
        </w:rPr>
        <w:t xml:space="preserve"> </w:t>
      </w:r>
      <w:ins w:id="90" w:author="Capra, Tony" w:date="2024-05-31T00:09:00Z">
        <w:r w:rsidR="0092680B">
          <w:rPr>
            <w:rFonts w:ascii="Arial" w:eastAsia="Times New Roman" w:hAnsi="Arial" w:cs="Arial"/>
            <w:color w:val="242424"/>
            <w:kern w:val="0"/>
            <w:sz w:val="22"/>
            <w:szCs w:val="22"/>
            <w:shd w:val="clear" w:color="auto" w:fill="FFFFFF"/>
            <w14:ligatures w14:val="none"/>
          </w:rPr>
          <w:lastRenderedPageBreak/>
          <w:t xml:space="preserve">Our results demonstrate how </w:t>
        </w:r>
      </w:ins>
      <w:del w:id="91" w:author="Capra, Tony" w:date="2024-05-31T00:09:00Z">
        <w:r w:rsidRPr="002A5E70" w:rsidDel="0092680B">
          <w:rPr>
            <w:rFonts w:ascii="Arial" w:eastAsia="Times New Roman" w:hAnsi="Arial" w:cs="Arial"/>
            <w:color w:val="242424"/>
            <w:kern w:val="0"/>
            <w:sz w:val="22"/>
            <w:szCs w:val="22"/>
            <w:shd w:val="clear" w:color="auto" w:fill="FFFFFF"/>
            <w14:ligatures w14:val="none"/>
          </w:rPr>
          <w:delText>I</w:delText>
        </w:r>
      </w:del>
      <w:ins w:id="92" w:author="Capra, Tony" w:date="2024-05-31T00:09:00Z">
        <w:r w:rsidR="0092680B">
          <w:rPr>
            <w:rFonts w:ascii="Arial" w:eastAsia="Times New Roman" w:hAnsi="Arial" w:cs="Arial"/>
            <w:color w:val="242424"/>
            <w:kern w:val="0"/>
            <w:sz w:val="22"/>
            <w:szCs w:val="22"/>
            <w:shd w:val="clear" w:color="auto" w:fill="FFFFFF"/>
            <w14:ligatures w14:val="none"/>
          </w:rPr>
          <w:t>i</w:t>
        </w:r>
      </w:ins>
      <w:r w:rsidRPr="002A5E70">
        <w:rPr>
          <w:rFonts w:ascii="Arial" w:eastAsia="Times New Roman" w:hAnsi="Arial" w:cs="Arial"/>
          <w:color w:val="242424"/>
          <w:kern w:val="0"/>
          <w:sz w:val="22"/>
          <w:szCs w:val="22"/>
          <w:shd w:val="clear" w:color="auto" w:fill="FFFFFF"/>
          <w14:ligatures w14:val="none"/>
        </w:rPr>
        <w:t xml:space="preserve">n-silico mutagenesis </w:t>
      </w:r>
      <w:del w:id="93" w:author="Capra, Tony" w:date="2024-05-31T00:09:00Z">
        <w:r w:rsidRPr="002A5E70" w:rsidDel="0092680B">
          <w:rPr>
            <w:rFonts w:ascii="Arial" w:eastAsia="Times New Roman" w:hAnsi="Arial" w:cs="Arial"/>
            <w:color w:val="242424"/>
            <w:kern w:val="0"/>
            <w:sz w:val="22"/>
            <w:szCs w:val="22"/>
            <w:shd w:val="clear" w:color="auto" w:fill="FFFFFF"/>
            <w14:ligatures w14:val="none"/>
          </w:rPr>
          <w:delText>coupled with 3D genome predictions</w:delText>
        </w:r>
      </w:del>
      <w:ins w:id="94" w:author="Capra, Tony" w:date="2024-05-31T00:09:00Z">
        <w:r w:rsidR="0092680B">
          <w:rPr>
            <w:rFonts w:ascii="Arial" w:eastAsia="Times New Roman" w:hAnsi="Arial" w:cs="Arial"/>
            <w:color w:val="242424"/>
            <w:kern w:val="0"/>
            <w:sz w:val="22"/>
            <w:szCs w:val="22"/>
            <w:shd w:val="clear" w:color="auto" w:fill="FFFFFF"/>
            <w14:ligatures w14:val="none"/>
          </w:rPr>
          <w:t>based on powerful se</w:t>
        </w:r>
      </w:ins>
      <w:ins w:id="95" w:author="Capra, Tony" w:date="2024-05-31T00:10:00Z">
        <w:r w:rsidR="0092680B">
          <w:rPr>
            <w:rFonts w:ascii="Arial" w:eastAsia="Times New Roman" w:hAnsi="Arial" w:cs="Arial"/>
            <w:color w:val="242424"/>
            <w:kern w:val="0"/>
            <w:sz w:val="22"/>
            <w:szCs w:val="22"/>
            <w:shd w:val="clear" w:color="auto" w:fill="FFFFFF"/>
            <w14:ligatures w14:val="none"/>
          </w:rPr>
          <w:t>quence-based machine learning models</w:t>
        </w:r>
      </w:ins>
      <w:r w:rsidRPr="002A5E70">
        <w:rPr>
          <w:rFonts w:ascii="Arial" w:eastAsia="Times New Roman" w:hAnsi="Arial" w:cs="Arial"/>
          <w:color w:val="242424"/>
          <w:kern w:val="0"/>
          <w:sz w:val="22"/>
          <w:szCs w:val="22"/>
          <w:shd w:val="clear" w:color="auto" w:fill="FFFFFF"/>
          <w14:ligatures w14:val="none"/>
        </w:rPr>
        <w:t xml:space="preserve"> provides a</w:t>
      </w:r>
      <w:ins w:id="96" w:author="Capra, Tony" w:date="2024-05-31T00:10:00Z">
        <w:r w:rsidR="0092680B">
          <w:rPr>
            <w:rFonts w:ascii="Arial" w:eastAsia="Times New Roman" w:hAnsi="Arial" w:cs="Arial"/>
            <w:color w:val="242424"/>
            <w:kern w:val="0"/>
            <w:sz w:val="22"/>
            <w:szCs w:val="22"/>
            <w:shd w:val="clear" w:color="auto" w:fill="FFFFFF"/>
            <w14:ligatures w14:val="none"/>
          </w:rPr>
          <w:t>n</w:t>
        </w:r>
      </w:ins>
      <w:r w:rsidRPr="002A5E70">
        <w:rPr>
          <w:rFonts w:ascii="Arial" w:eastAsia="Times New Roman" w:hAnsi="Arial" w:cs="Arial"/>
          <w:color w:val="242424"/>
          <w:kern w:val="0"/>
          <w:sz w:val="22"/>
          <w:szCs w:val="22"/>
          <w:shd w:val="clear" w:color="auto" w:fill="FFFFFF"/>
          <w14:ligatures w14:val="none"/>
        </w:rPr>
        <w:t xml:space="preserve"> </w:t>
      </w:r>
      <w:ins w:id="97" w:author="Capra, Tony" w:date="2024-05-31T00:10:00Z">
        <w:r w:rsidR="0092680B">
          <w:rPr>
            <w:rFonts w:ascii="Arial" w:eastAsia="Times New Roman" w:hAnsi="Arial" w:cs="Arial"/>
            <w:color w:val="242424"/>
            <w:kern w:val="0"/>
            <w:sz w:val="22"/>
            <w:szCs w:val="22"/>
            <w:shd w:val="clear" w:color="auto" w:fill="FFFFFF"/>
            <w14:ligatures w14:val="none"/>
          </w:rPr>
          <w:t>efficient</w:t>
        </w:r>
      </w:ins>
      <w:del w:id="98" w:author="Capra, Tony" w:date="2024-05-31T00:10:00Z">
        <w:r w:rsidRPr="002A5E70" w:rsidDel="0092680B">
          <w:rPr>
            <w:rFonts w:ascii="Arial" w:eastAsia="Times New Roman" w:hAnsi="Arial" w:cs="Arial"/>
            <w:color w:val="242424"/>
            <w:kern w:val="0"/>
            <w:sz w:val="22"/>
            <w:szCs w:val="22"/>
            <w:shd w:val="clear" w:color="auto" w:fill="FFFFFF"/>
            <w14:ligatures w14:val="none"/>
          </w:rPr>
          <w:delText xml:space="preserve">powerful </w:delText>
        </w:r>
      </w:del>
      <w:ins w:id="99" w:author="Capra, Tony" w:date="2024-05-31T00:10:00Z">
        <w:r w:rsidR="0092680B" w:rsidRPr="002A5E70">
          <w:rPr>
            <w:rFonts w:ascii="Arial" w:eastAsia="Times New Roman" w:hAnsi="Arial" w:cs="Arial"/>
            <w:color w:val="242424"/>
            <w:kern w:val="0"/>
            <w:sz w:val="22"/>
            <w:szCs w:val="22"/>
            <w:shd w:val="clear" w:color="auto" w:fill="FFFFFF"/>
            <w14:ligatures w14:val="none"/>
          </w:rPr>
          <w:t xml:space="preserve"> </w:t>
        </w:r>
      </w:ins>
      <w:r w:rsidRPr="002A5E70">
        <w:rPr>
          <w:rFonts w:ascii="Arial" w:eastAsia="Times New Roman" w:hAnsi="Arial" w:cs="Arial"/>
          <w:color w:val="242424"/>
          <w:kern w:val="0"/>
          <w:sz w:val="22"/>
          <w:szCs w:val="22"/>
          <w:shd w:val="clear" w:color="auto" w:fill="FFFFFF"/>
          <w14:ligatures w14:val="none"/>
        </w:rPr>
        <w:t>approach to fine-map GWAS signals and identify potentially functional variants</w:t>
      </w:r>
      <w:ins w:id="100" w:author="Capra, Tony" w:date="2024-05-31T00:10:00Z">
        <w:r w:rsidR="0092680B">
          <w:rPr>
            <w:rFonts w:ascii="Arial" w:eastAsia="Times New Roman" w:hAnsi="Arial" w:cs="Arial"/>
            <w:color w:val="242424"/>
            <w:kern w:val="0"/>
            <w:sz w:val="22"/>
            <w:szCs w:val="22"/>
            <w:shd w:val="clear" w:color="auto" w:fill="FFFFFF"/>
            <w14:ligatures w14:val="none"/>
          </w:rPr>
          <w:t xml:space="preserve"> and mechanisms</w:t>
        </w:r>
      </w:ins>
      <w:r w:rsidRPr="002A5E70">
        <w:rPr>
          <w:rFonts w:ascii="Arial" w:eastAsia="Times New Roman" w:hAnsi="Arial" w:cs="Arial"/>
          <w:color w:val="242424"/>
          <w:kern w:val="0"/>
          <w:sz w:val="22"/>
          <w:szCs w:val="22"/>
          <w:shd w:val="clear" w:color="auto" w:fill="FFFFFF"/>
          <w14:ligatures w14:val="none"/>
        </w:rPr>
        <w:t xml:space="preserve">. </w:t>
      </w:r>
    </w:p>
    <w:p w14:paraId="7311D186" w14:textId="77777777" w:rsidR="0092680B" w:rsidRDefault="0092680B" w:rsidP="002A5E70">
      <w:pPr>
        <w:spacing w:before="240" w:after="240" w:line="240" w:lineRule="auto"/>
        <w:rPr>
          <w:ins w:id="101" w:author="Capra, Tony" w:date="2024-05-31T00:10:00Z"/>
          <w:rFonts w:ascii="Arial" w:eastAsia="Times New Roman" w:hAnsi="Arial" w:cs="Arial"/>
          <w:color w:val="242424"/>
          <w:kern w:val="0"/>
          <w:sz w:val="22"/>
          <w:szCs w:val="22"/>
          <w:shd w:val="clear" w:color="auto" w:fill="FFFFFF"/>
          <w14:ligatures w14:val="none"/>
        </w:rPr>
      </w:pPr>
    </w:p>
    <w:p w14:paraId="6B969859" w14:textId="53A81A9D" w:rsidR="002A5E70" w:rsidRPr="002A5E70" w:rsidRDefault="002A5E70" w:rsidP="002A5E70">
      <w:pPr>
        <w:spacing w:before="240" w:after="240" w:line="240" w:lineRule="auto"/>
        <w:rPr>
          <w:rFonts w:ascii="Arial" w:eastAsia="Times New Roman" w:hAnsi="Arial" w:cs="Arial"/>
          <w:kern w:val="0"/>
          <w14:ligatures w14:val="none"/>
        </w:rPr>
      </w:pPr>
      <w:commentRangeStart w:id="102"/>
      <w:r w:rsidRPr="002A5E70">
        <w:rPr>
          <w:rFonts w:ascii="Arial" w:eastAsia="Times New Roman" w:hAnsi="Arial" w:cs="Arial"/>
          <w:color w:val="242424"/>
          <w:kern w:val="0"/>
          <w:sz w:val="22"/>
          <w:szCs w:val="22"/>
          <w:shd w:val="clear" w:color="auto" w:fill="FFFFFF"/>
          <w14:ligatures w14:val="none"/>
        </w:rPr>
        <w:t xml:space="preserve">Further </w:t>
      </w:r>
      <w:commentRangeEnd w:id="102"/>
      <w:r w:rsidR="0092680B">
        <w:rPr>
          <w:rStyle w:val="CommentReference"/>
        </w:rPr>
        <w:commentReference w:id="102"/>
      </w:r>
      <w:r w:rsidRPr="002A5E70">
        <w:rPr>
          <w:rFonts w:ascii="Arial" w:eastAsia="Times New Roman" w:hAnsi="Arial" w:cs="Arial"/>
          <w:color w:val="242424"/>
          <w:kern w:val="0"/>
          <w:sz w:val="22"/>
          <w:szCs w:val="22"/>
          <w:shd w:val="clear" w:color="auto" w:fill="FFFFFF"/>
          <w14:ligatures w14:val="none"/>
        </w:rPr>
        <w:t>experimental validation is required to confirm the functional implications of these findings.</w:t>
      </w:r>
    </w:p>
    <w:p w14:paraId="0B5F87B8" w14:textId="77777777" w:rsidR="002A5E70" w:rsidRPr="002A5E70" w:rsidRDefault="002A5E70" w:rsidP="002A5E70">
      <w:pPr>
        <w:spacing w:after="0" w:line="240" w:lineRule="auto"/>
        <w:rPr>
          <w:rFonts w:ascii="Arial" w:eastAsia="Times New Roman" w:hAnsi="Arial" w:cs="Arial"/>
          <w:kern w:val="0"/>
          <w14:ligatures w14:val="none"/>
        </w:rPr>
      </w:pPr>
    </w:p>
    <w:p w14:paraId="3E60F07C" w14:textId="77777777" w:rsidR="002A5E70" w:rsidRPr="002A5E70" w:rsidRDefault="002A5E70">
      <w:pPr>
        <w:rPr>
          <w:rFonts w:ascii="Arial" w:hAnsi="Arial" w:cs="Arial"/>
        </w:rPr>
      </w:pPr>
    </w:p>
    <w:sectPr w:rsidR="002A5E70" w:rsidRPr="002A5E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pra, Tony" w:date="2024-05-30T23:49:00Z" w:initials="JC">
    <w:p w14:paraId="277776C7" w14:textId="77777777" w:rsidR="00A65662" w:rsidRDefault="00A65662" w:rsidP="00A65662">
      <w:r>
        <w:rPr>
          <w:rStyle w:val="CommentReference"/>
        </w:rPr>
        <w:annotationRef/>
      </w:r>
      <w:r>
        <w:rPr>
          <w:color w:val="000000"/>
          <w:sz w:val="20"/>
          <w:szCs w:val="20"/>
        </w:rPr>
        <w:t>Just brainstorming some other options. I like my titles to state results rather than just describe what was done.</w:t>
      </w:r>
    </w:p>
  </w:comment>
  <w:comment w:id="18" w:author="Capra, Tony" w:date="2024-05-30T23:52:00Z" w:initials="JC">
    <w:p w14:paraId="5C6ADE3E" w14:textId="77777777" w:rsidR="00A65662" w:rsidRDefault="00A65662" w:rsidP="00A65662">
      <w:r>
        <w:rPr>
          <w:rStyle w:val="CommentReference"/>
        </w:rPr>
        <w:annotationRef/>
      </w:r>
      <w:r>
        <w:rPr>
          <w:color w:val="000000"/>
          <w:sz w:val="20"/>
          <w:szCs w:val="20"/>
        </w:rPr>
        <w:t>You can make a stronger motivation for your novelty and innovation here: Predicting gene regulatory effects is challenging and there are many ways a variant could disrupt gene regulation. One emerging mechanism is by perturbing the 3D genome, but it has not bee possible to evaluate variants for effects on 3D contacts at genome-scale.</w:t>
      </w:r>
    </w:p>
  </w:comment>
  <w:comment w:id="24" w:author="Capra, Tony" w:date="2024-05-30T23:53:00Z" w:initials="JC">
    <w:p w14:paraId="60817F92" w14:textId="77777777" w:rsidR="00A65662" w:rsidRDefault="00A65662" w:rsidP="00A65662">
      <w:r>
        <w:rPr>
          <w:rStyle w:val="CommentReference"/>
        </w:rPr>
        <w:annotationRef/>
      </w:r>
      <w:r>
        <w:rPr>
          <w:color w:val="000000"/>
          <w:sz w:val="20"/>
          <w:szCs w:val="20"/>
        </w:rPr>
        <w:t>Could cut this clause.</w:t>
      </w:r>
    </w:p>
  </w:comment>
  <w:comment w:id="30" w:author="Capra, Tony" w:date="2024-05-30T23:56:00Z" w:initials="JC">
    <w:p w14:paraId="1F99D1C8" w14:textId="77777777" w:rsidR="00A65662" w:rsidRDefault="00A65662" w:rsidP="00A65662">
      <w:r>
        <w:rPr>
          <w:rStyle w:val="CommentReference"/>
        </w:rPr>
        <w:annotationRef/>
      </w:r>
      <w:r>
        <w:rPr>
          <w:color w:val="000000"/>
          <w:sz w:val="20"/>
          <w:szCs w:val="20"/>
        </w:rPr>
        <w:t>Why just e-5?</w:t>
      </w:r>
    </w:p>
  </w:comment>
  <w:comment w:id="59" w:author="Capra, Tony" w:date="2024-05-31T00:04:00Z" w:initials="JC">
    <w:p w14:paraId="5BDF391E" w14:textId="77777777" w:rsidR="006D7CBB" w:rsidRDefault="006D7CBB" w:rsidP="006D7CBB">
      <w:r>
        <w:rPr>
          <w:rStyle w:val="CommentReference"/>
        </w:rPr>
        <w:annotationRef/>
      </w:r>
      <w:r>
        <w:rPr>
          <w:color w:val="000000"/>
          <w:sz w:val="20"/>
          <w:szCs w:val="20"/>
        </w:rPr>
        <w:t>These numbers won’t be meaningful to readers. Can you think of other ways to quantify this? One thing we’ve done in the past is to compare them to the distribution of divergene scores genome-wide. Or we could just give these thresholds qualitative names like “substantial” and “extreme” divergence.</w:t>
      </w:r>
    </w:p>
  </w:comment>
  <w:comment w:id="60" w:author="Capra, Tony" w:date="2024-05-31T00:04:00Z" w:initials="JC">
    <w:p w14:paraId="17A15989" w14:textId="77777777" w:rsidR="006D7CBB" w:rsidRDefault="006D7CBB" w:rsidP="006D7CBB">
      <w:r>
        <w:rPr>
          <w:rStyle w:val="CommentReference"/>
        </w:rPr>
        <w:annotationRef/>
      </w:r>
      <w:r>
        <w:rPr>
          <w:color w:val="000000"/>
          <w:sz w:val="20"/>
          <w:szCs w:val="20"/>
        </w:rPr>
        <w:t>Strongest? Notable is vague.</w:t>
      </w:r>
    </w:p>
  </w:comment>
  <w:comment w:id="64" w:author="Capra, Tony" w:date="2024-05-31T00:11:00Z" w:initials="JC">
    <w:p w14:paraId="4122B8BB" w14:textId="77777777" w:rsidR="0092680B" w:rsidRDefault="0092680B" w:rsidP="0092680B">
      <w:pPr>
        <w:rPr>
          <w:rFonts w:hint="eastAsia"/>
        </w:rPr>
      </w:pPr>
      <w:r>
        <w:rPr>
          <w:rStyle w:val="CommentReference"/>
        </w:rPr>
        <w:annotationRef/>
      </w:r>
      <w:r>
        <w:rPr>
          <w:color w:val="000000"/>
          <w:sz w:val="20"/>
          <w:szCs w:val="20"/>
        </w:rPr>
        <w:t>Say more about these genes or how the variants influence their contacts and expression. Are they eQTL?</w:t>
      </w:r>
    </w:p>
  </w:comment>
  <w:comment w:id="84" w:author="Capra, Tony" w:date="2024-05-31T00:06:00Z" w:initials="JC">
    <w:p w14:paraId="65A8E1E2" w14:textId="428B3EBF" w:rsidR="006D7CBB" w:rsidRDefault="006D7CBB" w:rsidP="006D7CBB">
      <w:r>
        <w:rPr>
          <w:rStyle w:val="CommentReference"/>
        </w:rPr>
        <w:annotationRef/>
      </w:r>
      <w:r>
        <w:rPr>
          <w:color w:val="000000"/>
          <w:sz w:val="20"/>
          <w:szCs w:val="20"/>
        </w:rPr>
        <w:t>We could have Erin quickly check if any of these variants occur in cell lines with experimental Hi-C data. These could serve as a form of validation.</w:t>
      </w:r>
    </w:p>
  </w:comment>
  <w:comment w:id="102" w:author="Capra, Tony" w:date="2024-05-31T00:10:00Z" w:initials="JC">
    <w:p w14:paraId="5196891C" w14:textId="77777777" w:rsidR="0092680B" w:rsidRDefault="0092680B" w:rsidP="0092680B">
      <w:r>
        <w:rPr>
          <w:rStyle w:val="CommentReference"/>
        </w:rPr>
        <w:annotationRef/>
      </w:r>
      <w:r>
        <w:rPr>
          <w:color w:val="000000"/>
          <w:sz w:val="20"/>
          <w:szCs w:val="20"/>
        </w:rPr>
        <w:t>See comment above about possible validation with existing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7776C7" w15:done="0"/>
  <w15:commentEx w15:paraId="5C6ADE3E" w15:done="0"/>
  <w15:commentEx w15:paraId="60817F92" w15:done="0"/>
  <w15:commentEx w15:paraId="1F99D1C8" w15:done="0"/>
  <w15:commentEx w15:paraId="5BDF391E" w15:done="0"/>
  <w15:commentEx w15:paraId="17A15989" w15:done="0"/>
  <w15:commentEx w15:paraId="4122B8BB" w15:done="0"/>
  <w15:commentEx w15:paraId="65A8E1E2" w15:done="0"/>
  <w15:commentEx w15:paraId="51968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4180CBA" w16cex:dateUtc="2024-05-31T06:49:00Z"/>
  <w16cex:commentExtensible w16cex:durableId="73403B9A" w16cex:dateUtc="2024-05-31T06:52:00Z"/>
  <w16cex:commentExtensible w16cex:durableId="68E4080A" w16cex:dateUtc="2024-05-31T06:53:00Z"/>
  <w16cex:commentExtensible w16cex:durableId="1156FC5C" w16cex:dateUtc="2024-05-31T06:56:00Z"/>
  <w16cex:commentExtensible w16cex:durableId="0408CD2A" w16cex:dateUtc="2024-05-31T07:04:00Z"/>
  <w16cex:commentExtensible w16cex:durableId="584C4A12" w16cex:dateUtc="2024-05-31T07:04:00Z"/>
  <w16cex:commentExtensible w16cex:durableId="0F440C33" w16cex:dateUtc="2024-05-31T07:11:00Z"/>
  <w16cex:commentExtensible w16cex:durableId="19F9C366" w16cex:dateUtc="2024-05-31T07:06:00Z"/>
  <w16cex:commentExtensible w16cex:durableId="5BD71A2D" w16cex:dateUtc="2024-05-31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7776C7" w16cid:durableId="44180CBA"/>
  <w16cid:commentId w16cid:paraId="5C6ADE3E" w16cid:durableId="73403B9A"/>
  <w16cid:commentId w16cid:paraId="60817F92" w16cid:durableId="68E4080A"/>
  <w16cid:commentId w16cid:paraId="1F99D1C8" w16cid:durableId="1156FC5C"/>
  <w16cid:commentId w16cid:paraId="5BDF391E" w16cid:durableId="0408CD2A"/>
  <w16cid:commentId w16cid:paraId="17A15989" w16cid:durableId="584C4A12"/>
  <w16cid:commentId w16cid:paraId="4122B8BB" w16cid:durableId="0F440C33"/>
  <w16cid:commentId w16cid:paraId="65A8E1E2" w16cid:durableId="19F9C366"/>
  <w16cid:commentId w16cid:paraId="5196891C" w16cid:durableId="5BD71A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pra, Tony">
    <w15:presenceInfo w15:providerId="AD" w15:userId="S::Tony.Capra@ucsf.edu::d3b93a39-af8a-4ab3-b055-ba8c2abac5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70"/>
    <w:rsid w:val="00076A83"/>
    <w:rsid w:val="002A5E70"/>
    <w:rsid w:val="00330E7B"/>
    <w:rsid w:val="00614244"/>
    <w:rsid w:val="006D7CBB"/>
    <w:rsid w:val="006E20E8"/>
    <w:rsid w:val="0092680B"/>
    <w:rsid w:val="00A20FCC"/>
    <w:rsid w:val="00A65662"/>
    <w:rsid w:val="00BF37C1"/>
    <w:rsid w:val="00C43577"/>
    <w:rsid w:val="00CE2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925631"/>
  <w15:chartTrackingRefBased/>
  <w15:docId w15:val="{E24C3991-8D6E-0D4E-925E-953BE23F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5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5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E70"/>
    <w:rPr>
      <w:rFonts w:eastAsiaTheme="majorEastAsia" w:cstheme="majorBidi"/>
      <w:color w:val="272727" w:themeColor="text1" w:themeTint="D8"/>
    </w:rPr>
  </w:style>
  <w:style w:type="paragraph" w:styleId="Title">
    <w:name w:val="Title"/>
    <w:basedOn w:val="Normal"/>
    <w:next w:val="Normal"/>
    <w:link w:val="TitleChar"/>
    <w:uiPriority w:val="10"/>
    <w:qFormat/>
    <w:rsid w:val="002A5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E70"/>
    <w:pPr>
      <w:spacing w:before="160"/>
      <w:jc w:val="center"/>
    </w:pPr>
    <w:rPr>
      <w:i/>
      <w:iCs/>
      <w:color w:val="404040" w:themeColor="text1" w:themeTint="BF"/>
    </w:rPr>
  </w:style>
  <w:style w:type="character" w:customStyle="1" w:styleId="QuoteChar">
    <w:name w:val="Quote Char"/>
    <w:basedOn w:val="DefaultParagraphFont"/>
    <w:link w:val="Quote"/>
    <w:uiPriority w:val="29"/>
    <w:rsid w:val="002A5E70"/>
    <w:rPr>
      <w:i/>
      <w:iCs/>
      <w:color w:val="404040" w:themeColor="text1" w:themeTint="BF"/>
    </w:rPr>
  </w:style>
  <w:style w:type="paragraph" w:styleId="ListParagraph">
    <w:name w:val="List Paragraph"/>
    <w:basedOn w:val="Normal"/>
    <w:uiPriority w:val="34"/>
    <w:qFormat/>
    <w:rsid w:val="002A5E70"/>
    <w:pPr>
      <w:ind w:left="720"/>
      <w:contextualSpacing/>
    </w:pPr>
  </w:style>
  <w:style w:type="character" w:styleId="IntenseEmphasis">
    <w:name w:val="Intense Emphasis"/>
    <w:basedOn w:val="DefaultParagraphFont"/>
    <w:uiPriority w:val="21"/>
    <w:qFormat/>
    <w:rsid w:val="002A5E70"/>
    <w:rPr>
      <w:i/>
      <w:iCs/>
      <w:color w:val="0F4761" w:themeColor="accent1" w:themeShade="BF"/>
    </w:rPr>
  </w:style>
  <w:style w:type="paragraph" w:styleId="IntenseQuote">
    <w:name w:val="Intense Quote"/>
    <w:basedOn w:val="Normal"/>
    <w:next w:val="Normal"/>
    <w:link w:val="IntenseQuoteChar"/>
    <w:uiPriority w:val="30"/>
    <w:qFormat/>
    <w:rsid w:val="002A5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E70"/>
    <w:rPr>
      <w:i/>
      <w:iCs/>
      <w:color w:val="0F4761" w:themeColor="accent1" w:themeShade="BF"/>
    </w:rPr>
  </w:style>
  <w:style w:type="character" w:styleId="IntenseReference">
    <w:name w:val="Intense Reference"/>
    <w:basedOn w:val="DefaultParagraphFont"/>
    <w:uiPriority w:val="32"/>
    <w:qFormat/>
    <w:rsid w:val="002A5E70"/>
    <w:rPr>
      <w:b/>
      <w:bCs/>
      <w:smallCaps/>
      <w:color w:val="0F4761" w:themeColor="accent1" w:themeShade="BF"/>
      <w:spacing w:val="5"/>
    </w:rPr>
  </w:style>
  <w:style w:type="paragraph" w:styleId="NormalWeb">
    <w:name w:val="Normal (Web)"/>
    <w:basedOn w:val="Normal"/>
    <w:uiPriority w:val="99"/>
    <w:semiHidden/>
    <w:unhideWhenUsed/>
    <w:rsid w:val="002A5E7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Revision">
    <w:name w:val="Revision"/>
    <w:hidden/>
    <w:uiPriority w:val="99"/>
    <w:semiHidden/>
    <w:rsid w:val="00CE28CD"/>
    <w:pPr>
      <w:spacing w:after="0" w:line="240" w:lineRule="auto"/>
    </w:pPr>
  </w:style>
  <w:style w:type="character" w:styleId="CommentReference">
    <w:name w:val="annotation reference"/>
    <w:basedOn w:val="DefaultParagraphFont"/>
    <w:uiPriority w:val="99"/>
    <w:semiHidden/>
    <w:unhideWhenUsed/>
    <w:rsid w:val="00A65662"/>
    <w:rPr>
      <w:sz w:val="16"/>
      <w:szCs w:val="16"/>
    </w:rPr>
  </w:style>
  <w:style w:type="paragraph" w:styleId="CommentText">
    <w:name w:val="annotation text"/>
    <w:basedOn w:val="Normal"/>
    <w:link w:val="CommentTextChar"/>
    <w:uiPriority w:val="99"/>
    <w:semiHidden/>
    <w:unhideWhenUsed/>
    <w:rsid w:val="00A65662"/>
    <w:pPr>
      <w:spacing w:line="240" w:lineRule="auto"/>
    </w:pPr>
    <w:rPr>
      <w:sz w:val="20"/>
      <w:szCs w:val="20"/>
    </w:rPr>
  </w:style>
  <w:style w:type="character" w:customStyle="1" w:styleId="CommentTextChar">
    <w:name w:val="Comment Text Char"/>
    <w:basedOn w:val="DefaultParagraphFont"/>
    <w:link w:val="CommentText"/>
    <w:uiPriority w:val="99"/>
    <w:semiHidden/>
    <w:rsid w:val="00A65662"/>
    <w:rPr>
      <w:sz w:val="20"/>
      <w:szCs w:val="20"/>
    </w:rPr>
  </w:style>
  <w:style w:type="paragraph" w:styleId="CommentSubject">
    <w:name w:val="annotation subject"/>
    <w:basedOn w:val="CommentText"/>
    <w:next w:val="CommentText"/>
    <w:link w:val="CommentSubjectChar"/>
    <w:uiPriority w:val="99"/>
    <w:semiHidden/>
    <w:unhideWhenUsed/>
    <w:rsid w:val="00A65662"/>
    <w:rPr>
      <w:b/>
      <w:bCs/>
    </w:rPr>
  </w:style>
  <w:style w:type="character" w:customStyle="1" w:styleId="CommentSubjectChar">
    <w:name w:val="Comment Subject Char"/>
    <w:basedOn w:val="CommentTextChar"/>
    <w:link w:val="CommentSubject"/>
    <w:uiPriority w:val="99"/>
    <w:semiHidden/>
    <w:rsid w:val="00A656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3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2</cp:revision>
  <dcterms:created xsi:type="dcterms:W3CDTF">2024-06-02T17:00:00Z</dcterms:created>
  <dcterms:modified xsi:type="dcterms:W3CDTF">2024-06-02T17:00:00Z</dcterms:modified>
</cp:coreProperties>
</file>